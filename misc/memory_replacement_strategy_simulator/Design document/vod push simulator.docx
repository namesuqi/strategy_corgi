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D6E" w:rsidRPr="00B0100B" w:rsidRDefault="00E60354" w:rsidP="00B0100B">
      <w:pPr>
        <w:jc w:val="center"/>
        <w:rPr>
          <w:sz w:val="22"/>
          <w:szCs w:val="21"/>
        </w:rPr>
      </w:pPr>
      <w:r>
        <w:rPr>
          <w:b/>
          <w:sz w:val="40"/>
          <w:szCs w:val="36"/>
        </w:rPr>
        <w:t>V</w:t>
      </w:r>
      <w:r>
        <w:rPr>
          <w:rFonts w:hint="eastAsia"/>
          <w:b/>
          <w:sz w:val="40"/>
          <w:szCs w:val="36"/>
        </w:rPr>
        <w:t>odpush</w:t>
      </w:r>
      <w:r w:rsidR="00737BFE">
        <w:rPr>
          <w:rFonts w:hint="eastAsia"/>
          <w:b/>
          <w:sz w:val="40"/>
          <w:szCs w:val="36"/>
        </w:rPr>
        <w:t>内存置换策略</w:t>
      </w:r>
      <w:r>
        <w:rPr>
          <w:rFonts w:hint="eastAsia"/>
          <w:b/>
          <w:sz w:val="40"/>
          <w:szCs w:val="36"/>
        </w:rPr>
        <w:t>模拟器</w:t>
      </w:r>
      <w:r w:rsidR="007B54F4">
        <w:rPr>
          <w:rFonts w:hint="eastAsia"/>
          <w:b/>
          <w:sz w:val="40"/>
          <w:szCs w:val="36"/>
        </w:rPr>
        <w:t>设计</w:t>
      </w:r>
      <w:r w:rsidR="00B71572">
        <w:rPr>
          <w:rFonts w:hint="eastAsia"/>
          <w:b/>
          <w:sz w:val="40"/>
          <w:szCs w:val="36"/>
        </w:rPr>
        <w:t>说明书</w:t>
      </w:r>
    </w:p>
    <w:p w:rsidR="00B011CB" w:rsidRPr="00737BFE" w:rsidRDefault="00B011CB" w:rsidP="00B011CB">
      <w:pPr>
        <w:jc w:val="right"/>
      </w:pPr>
    </w:p>
    <w:p w:rsidR="005075EB" w:rsidRPr="005075EB" w:rsidRDefault="005075EB" w:rsidP="005075EB"/>
    <w:p w:rsidR="00BC6FB6" w:rsidRPr="005075EB" w:rsidRDefault="00BC6FB6" w:rsidP="005075EB"/>
    <w:p w:rsidR="00F82D6E" w:rsidRPr="00FE74D2" w:rsidRDefault="00F82D6E" w:rsidP="005075EB"/>
    <w:p w:rsidR="004F1EBF" w:rsidRPr="0072264D" w:rsidRDefault="004F1EBF" w:rsidP="005075EB"/>
    <w:p w:rsidR="004F1EBF" w:rsidRDefault="004F1EBF" w:rsidP="005075EB"/>
    <w:p w:rsidR="004F1EBF" w:rsidRDefault="004F1EBF" w:rsidP="005075EB"/>
    <w:p w:rsidR="004F6459" w:rsidRDefault="004F6459" w:rsidP="005075EB"/>
    <w:p w:rsidR="004F6459" w:rsidRDefault="004F6459" w:rsidP="005075EB"/>
    <w:p w:rsidR="00872085" w:rsidRDefault="00872085" w:rsidP="005075EB"/>
    <w:p w:rsidR="00872085" w:rsidRDefault="00872085" w:rsidP="005075EB"/>
    <w:p w:rsidR="004F6459" w:rsidRDefault="004F6459" w:rsidP="005075EB"/>
    <w:p w:rsidR="004F1EBF" w:rsidRPr="0088322F" w:rsidRDefault="004F1EBF" w:rsidP="004F6459">
      <w:pPr>
        <w:rPr>
          <w:b/>
        </w:rPr>
      </w:pPr>
      <w:r w:rsidRPr="0088322F">
        <w:rPr>
          <w:rFonts w:hint="eastAsia"/>
          <w:b/>
        </w:rPr>
        <w:t>文档历史</w:t>
      </w:r>
    </w:p>
    <w:tbl>
      <w:tblPr>
        <w:tblStyle w:val="a4"/>
        <w:tblW w:w="5000" w:type="pct"/>
        <w:tblLook w:val="04A0" w:firstRow="1" w:lastRow="0" w:firstColumn="1" w:lastColumn="0" w:noHBand="0" w:noVBand="1"/>
        <w:tblPrChange w:id="0" w:author="Windows 用户" w:date="2018-01-03T11:47:00Z">
          <w:tblPr>
            <w:tblStyle w:val="a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526"/>
        <w:gridCol w:w="1133"/>
        <w:gridCol w:w="4392"/>
        <w:gridCol w:w="1471"/>
        <w:tblGridChange w:id="1">
          <w:tblGrid>
            <w:gridCol w:w="1525"/>
            <w:gridCol w:w="1"/>
            <w:gridCol w:w="1132"/>
            <w:gridCol w:w="2"/>
            <w:gridCol w:w="4157"/>
            <w:gridCol w:w="237"/>
            <w:gridCol w:w="1468"/>
          </w:tblGrid>
        </w:tblGridChange>
      </w:tblGrid>
      <w:tr w:rsidR="004F1EBF" w:rsidTr="005A6179">
        <w:tc>
          <w:tcPr>
            <w:tcW w:w="8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2" w:author="Windows 用户" w:date="2018-01-03T11:47:00Z">
              <w:tcPr>
                <w:tcW w:w="1526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:rsidR="004F1EBF" w:rsidRDefault="004F1EBF">
            <w:pPr>
              <w:suppressAutoHyphens/>
              <w:spacing w:line="360" w:lineRule="auto"/>
              <w:rPr>
                <w:rFonts w:cs="Times New Roman"/>
                <w:b/>
                <w:sz w:val="20"/>
                <w:szCs w:val="24"/>
              </w:rPr>
            </w:pPr>
            <w:r>
              <w:rPr>
                <w:rFonts w:hint="eastAsia"/>
                <w:b/>
                <w:sz w:val="20"/>
              </w:rPr>
              <w:t>日期</w:t>
            </w:r>
          </w:p>
        </w:tc>
        <w:tc>
          <w:tcPr>
            <w:tcW w:w="66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3" w:author="Windows 用户" w:date="2018-01-03T11:47:00Z">
              <w:tcPr>
                <w:tcW w:w="1134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:rsidR="004F1EBF" w:rsidRDefault="004F1EBF">
            <w:pPr>
              <w:suppressAutoHyphens/>
              <w:spacing w:line="360" w:lineRule="auto"/>
              <w:rPr>
                <w:rFonts w:cs="Times New Roman"/>
                <w:b/>
                <w:sz w:val="20"/>
                <w:szCs w:val="24"/>
                <w:lang w:eastAsia="ar-SA"/>
              </w:rPr>
            </w:pPr>
            <w:r>
              <w:rPr>
                <w:rFonts w:hint="eastAsia"/>
                <w:b/>
                <w:sz w:val="20"/>
              </w:rPr>
              <w:t>作者</w:t>
            </w:r>
          </w:p>
        </w:tc>
        <w:tc>
          <w:tcPr>
            <w:tcW w:w="25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4" w:author="Windows 用户" w:date="2018-01-03T11:47:00Z">
              <w:tcPr>
                <w:tcW w:w="4394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:rsidR="004F1EBF" w:rsidRDefault="004F1EBF">
            <w:pPr>
              <w:suppressAutoHyphens/>
              <w:spacing w:line="360" w:lineRule="auto"/>
              <w:rPr>
                <w:rFonts w:cs="Times New Roman"/>
                <w:b/>
                <w:sz w:val="20"/>
                <w:szCs w:val="24"/>
                <w:lang w:eastAsia="ar-SA"/>
              </w:rPr>
            </w:pPr>
            <w:r>
              <w:rPr>
                <w:rFonts w:hint="eastAsia"/>
                <w:b/>
                <w:sz w:val="20"/>
              </w:rPr>
              <w:t>描述</w:t>
            </w:r>
          </w:p>
        </w:tc>
        <w:tc>
          <w:tcPr>
            <w:tcW w:w="8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5" w:author="Windows 用户" w:date="2018-01-03T11:47:00Z">
              <w:tcPr>
                <w:tcW w:w="1468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:rsidR="004F1EBF" w:rsidRDefault="004F1EBF">
            <w:pPr>
              <w:suppressAutoHyphens/>
              <w:spacing w:line="360" w:lineRule="auto"/>
              <w:rPr>
                <w:rFonts w:cs="Times New Roman"/>
                <w:b/>
                <w:sz w:val="20"/>
                <w:szCs w:val="24"/>
                <w:lang w:eastAsia="ar-SA"/>
              </w:rPr>
            </w:pPr>
            <w:r>
              <w:rPr>
                <w:rFonts w:hint="eastAsia"/>
                <w:b/>
                <w:sz w:val="20"/>
              </w:rPr>
              <w:t>版本</w:t>
            </w:r>
          </w:p>
        </w:tc>
      </w:tr>
      <w:tr w:rsidR="004F1EBF" w:rsidTr="005A6179">
        <w:tc>
          <w:tcPr>
            <w:tcW w:w="8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6" w:author="Windows 用户" w:date="2018-01-03T11:47:00Z">
              <w:tcPr>
                <w:tcW w:w="1526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:rsidR="004F1EBF" w:rsidRPr="009B147F" w:rsidRDefault="004F1EBF" w:rsidP="00E60354">
            <w:pPr>
              <w:suppressAutoHyphens/>
              <w:spacing w:line="360" w:lineRule="auto"/>
              <w:jc w:val="left"/>
              <w:rPr>
                <w:rFonts w:cs="Times New Roman"/>
                <w:szCs w:val="21"/>
              </w:rPr>
            </w:pPr>
            <w:r w:rsidRPr="009B147F">
              <w:rPr>
                <w:szCs w:val="21"/>
              </w:rPr>
              <w:t>201</w:t>
            </w:r>
            <w:r w:rsidR="00872085">
              <w:rPr>
                <w:rFonts w:hint="eastAsia"/>
                <w:szCs w:val="21"/>
              </w:rPr>
              <w:t>7</w:t>
            </w:r>
            <w:r w:rsidRPr="009B147F">
              <w:rPr>
                <w:szCs w:val="21"/>
              </w:rPr>
              <w:t>-</w:t>
            </w:r>
            <w:r w:rsidR="00872085">
              <w:rPr>
                <w:rFonts w:hint="eastAsia"/>
                <w:szCs w:val="21"/>
              </w:rPr>
              <w:t>12-</w:t>
            </w:r>
            <w:r w:rsidR="00E60354">
              <w:rPr>
                <w:rFonts w:hint="eastAsia"/>
                <w:szCs w:val="21"/>
              </w:rPr>
              <w:t>15</w:t>
            </w:r>
          </w:p>
        </w:tc>
        <w:tc>
          <w:tcPr>
            <w:tcW w:w="66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7" w:author="Windows 用户" w:date="2018-01-03T11:47:00Z">
              <w:tcPr>
                <w:tcW w:w="1134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:rsidR="004F1EBF" w:rsidRPr="009B147F" w:rsidRDefault="004F1EBF" w:rsidP="00E8002F">
            <w:pPr>
              <w:suppressAutoHyphens/>
              <w:spacing w:line="360" w:lineRule="auto"/>
              <w:jc w:val="left"/>
              <w:rPr>
                <w:rFonts w:cs="Times New Roman"/>
                <w:szCs w:val="21"/>
              </w:rPr>
            </w:pPr>
            <w:r w:rsidRPr="009B147F">
              <w:rPr>
                <w:szCs w:val="21"/>
              </w:rPr>
              <w:t xml:space="preserve"> </w:t>
            </w:r>
            <w:r w:rsidR="00E60354">
              <w:rPr>
                <w:szCs w:val="21"/>
              </w:rPr>
              <w:t>冒雨楠</w:t>
            </w:r>
          </w:p>
        </w:tc>
        <w:tc>
          <w:tcPr>
            <w:tcW w:w="25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8" w:author="Windows 用户" w:date="2018-01-03T11:47:00Z">
              <w:tcPr>
                <w:tcW w:w="4394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:rsidR="004F1EBF" w:rsidRPr="009B147F" w:rsidRDefault="004F1EBF" w:rsidP="00E8002F">
            <w:pPr>
              <w:suppressAutoHyphens/>
              <w:spacing w:line="360" w:lineRule="auto"/>
              <w:jc w:val="left"/>
              <w:rPr>
                <w:rFonts w:cs="Times New Roman"/>
                <w:szCs w:val="21"/>
              </w:rPr>
            </w:pPr>
            <w:r w:rsidRPr="009B147F">
              <w:rPr>
                <w:szCs w:val="21"/>
              </w:rPr>
              <w:t>Draft for review</w:t>
            </w:r>
          </w:p>
        </w:tc>
        <w:tc>
          <w:tcPr>
            <w:tcW w:w="8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  <w:tcPrChange w:id="9" w:author="Windows 用户" w:date="2018-01-03T11:47:00Z">
              <w:tcPr>
                <w:tcW w:w="1468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</w:tcPrChange>
          </w:tcPr>
          <w:p w:rsidR="004F1EBF" w:rsidRPr="009B147F" w:rsidRDefault="004F1EBF" w:rsidP="00E8002F">
            <w:pPr>
              <w:suppressAutoHyphens/>
              <w:spacing w:line="360" w:lineRule="auto"/>
              <w:jc w:val="left"/>
              <w:rPr>
                <w:rFonts w:cs="Times New Roman"/>
                <w:szCs w:val="21"/>
              </w:rPr>
            </w:pPr>
            <w:r w:rsidRPr="009B147F">
              <w:rPr>
                <w:szCs w:val="21"/>
              </w:rPr>
              <w:t>0.1</w:t>
            </w:r>
          </w:p>
        </w:tc>
      </w:tr>
      <w:tr w:rsidR="00A25605" w:rsidTr="005A6179">
        <w:tc>
          <w:tcPr>
            <w:tcW w:w="8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PrChange w:id="10" w:author="Windows 用户" w:date="2018-01-03T11:47:00Z">
              <w:tcPr>
                <w:tcW w:w="1526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</w:tcPrChange>
          </w:tcPr>
          <w:p w:rsidR="00A25605" w:rsidRDefault="00E60354" w:rsidP="00E8002F">
            <w:pPr>
              <w:suppressAutoHyphens/>
              <w:spacing w:line="360" w:lineRule="auto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2017-12-15</w:t>
            </w:r>
          </w:p>
        </w:tc>
        <w:tc>
          <w:tcPr>
            <w:tcW w:w="66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PrChange w:id="11" w:author="Windows 用户" w:date="2018-01-03T11:47:00Z">
              <w:tcPr>
                <w:tcW w:w="1134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</w:tcPrChange>
          </w:tcPr>
          <w:p w:rsidR="00A25605" w:rsidRDefault="00E60354" w:rsidP="00872085">
            <w:pPr>
              <w:suppressAutoHyphens/>
              <w:spacing w:line="360" w:lineRule="auto"/>
              <w:ind w:firstLineChars="50" w:firstLine="100"/>
              <w:jc w:val="left"/>
              <w:rPr>
                <w:sz w:val="20"/>
              </w:rPr>
            </w:pPr>
            <w:r>
              <w:rPr>
                <w:sz w:val="20"/>
              </w:rPr>
              <w:t>冒雨楠</w:t>
            </w:r>
          </w:p>
        </w:tc>
        <w:tc>
          <w:tcPr>
            <w:tcW w:w="25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PrChange w:id="12" w:author="Windows 用户" w:date="2018-01-03T11:47:00Z">
              <w:tcPr>
                <w:tcW w:w="4394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</w:tcPrChange>
          </w:tcPr>
          <w:p w:rsidR="00A25605" w:rsidRDefault="00D87C47" w:rsidP="00E8002F">
            <w:pPr>
              <w:suppressAutoHyphens/>
              <w:spacing w:line="360" w:lineRule="auto"/>
              <w:jc w:val="left"/>
              <w:rPr>
                <w:sz w:val="20"/>
              </w:rPr>
            </w:pPr>
            <w:r>
              <w:rPr>
                <w:sz w:val="20"/>
              </w:rPr>
              <w:t>修改了模拟器需要动态配置</w:t>
            </w:r>
            <w:r w:rsidR="0005420D">
              <w:rPr>
                <w:sz w:val="20"/>
              </w:rPr>
              <w:t>的</w:t>
            </w:r>
            <w:r>
              <w:rPr>
                <w:sz w:val="20"/>
              </w:rPr>
              <w:t>参数</w:t>
            </w:r>
          </w:p>
        </w:tc>
        <w:tc>
          <w:tcPr>
            <w:tcW w:w="8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PrChange w:id="13" w:author="Windows 用户" w:date="2018-01-03T11:47:00Z">
              <w:tcPr>
                <w:tcW w:w="1468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</w:tcPrChange>
          </w:tcPr>
          <w:p w:rsidR="00A25605" w:rsidRDefault="00E60354" w:rsidP="00E8002F">
            <w:pPr>
              <w:suppressAutoHyphens/>
              <w:spacing w:line="360" w:lineRule="auto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0.2</w:t>
            </w:r>
          </w:p>
        </w:tc>
      </w:tr>
      <w:tr w:rsidR="004415C8" w:rsidTr="005A6179">
        <w:tc>
          <w:tcPr>
            <w:tcW w:w="8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PrChange w:id="14" w:author="Windows 用户" w:date="2018-01-03T11:47:00Z">
              <w:tcPr>
                <w:tcW w:w="1526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</w:tcPrChange>
          </w:tcPr>
          <w:p w:rsidR="004415C8" w:rsidRDefault="00737BFE" w:rsidP="00F660EF">
            <w:pPr>
              <w:suppressAutoHyphens/>
              <w:spacing w:line="360" w:lineRule="auto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2017-12-15</w:t>
            </w:r>
          </w:p>
        </w:tc>
        <w:tc>
          <w:tcPr>
            <w:tcW w:w="66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PrChange w:id="15" w:author="Windows 用户" w:date="2018-01-03T11:47:00Z">
              <w:tcPr>
                <w:tcW w:w="1134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</w:tcPrChange>
          </w:tcPr>
          <w:p w:rsidR="004415C8" w:rsidRDefault="00737BFE" w:rsidP="00F660EF">
            <w:pPr>
              <w:suppressAutoHyphens/>
              <w:spacing w:line="360" w:lineRule="auto"/>
              <w:ind w:firstLineChars="50" w:firstLine="100"/>
              <w:jc w:val="left"/>
              <w:rPr>
                <w:sz w:val="20"/>
              </w:rPr>
            </w:pPr>
            <w:r>
              <w:rPr>
                <w:sz w:val="20"/>
              </w:rPr>
              <w:t>冒雨楠</w:t>
            </w:r>
          </w:p>
        </w:tc>
        <w:tc>
          <w:tcPr>
            <w:tcW w:w="25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PrChange w:id="16" w:author="Windows 用户" w:date="2018-01-03T11:47:00Z">
              <w:tcPr>
                <w:tcW w:w="4394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</w:tcPrChange>
          </w:tcPr>
          <w:p w:rsidR="004415C8" w:rsidRDefault="00E50DC3" w:rsidP="00E50DC3">
            <w:pPr>
              <w:suppressAutoHyphens/>
              <w:spacing w:line="360" w:lineRule="auto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更新</w:t>
            </w:r>
            <w:r w:rsidR="00D87C47">
              <w:rPr>
                <w:rFonts w:hint="eastAsia"/>
                <w:sz w:val="20"/>
              </w:rPr>
              <w:t>文档表述不清晰的地方</w:t>
            </w:r>
          </w:p>
        </w:tc>
        <w:tc>
          <w:tcPr>
            <w:tcW w:w="8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PrChange w:id="17" w:author="Windows 用户" w:date="2018-01-03T11:47:00Z">
              <w:tcPr>
                <w:tcW w:w="1468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</w:tcPrChange>
          </w:tcPr>
          <w:p w:rsidR="004415C8" w:rsidRDefault="00737BFE" w:rsidP="00F660EF">
            <w:pPr>
              <w:suppressAutoHyphens/>
              <w:spacing w:line="360" w:lineRule="auto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0.3</w:t>
            </w:r>
          </w:p>
        </w:tc>
      </w:tr>
      <w:tr w:rsidR="004415C8" w:rsidTr="005A6179">
        <w:tc>
          <w:tcPr>
            <w:tcW w:w="8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PrChange w:id="18" w:author="Windows 用户" w:date="2018-01-03T11:47:00Z">
              <w:tcPr>
                <w:tcW w:w="1526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</w:tcPrChange>
          </w:tcPr>
          <w:p w:rsidR="004415C8" w:rsidRPr="009B147F" w:rsidRDefault="00D87C47" w:rsidP="00561192">
            <w:pPr>
              <w:suppressAutoHyphens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2017-12-18</w:t>
            </w:r>
          </w:p>
        </w:tc>
        <w:tc>
          <w:tcPr>
            <w:tcW w:w="66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PrChange w:id="19" w:author="Windows 用户" w:date="2018-01-03T11:47:00Z">
              <w:tcPr>
                <w:tcW w:w="1134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</w:tcPrChange>
          </w:tcPr>
          <w:p w:rsidR="004415C8" w:rsidRPr="009B147F" w:rsidRDefault="00D87C47" w:rsidP="00561192">
            <w:pPr>
              <w:suppressAutoHyphens/>
              <w:spacing w:line="360" w:lineRule="auto"/>
              <w:ind w:firstLineChars="50" w:firstLine="105"/>
              <w:jc w:val="left"/>
              <w:rPr>
                <w:szCs w:val="21"/>
              </w:rPr>
            </w:pPr>
            <w:r>
              <w:rPr>
                <w:szCs w:val="21"/>
              </w:rPr>
              <w:t>冒雨楠</w:t>
            </w:r>
          </w:p>
        </w:tc>
        <w:tc>
          <w:tcPr>
            <w:tcW w:w="25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PrChange w:id="20" w:author="Windows 用户" w:date="2018-01-03T11:47:00Z">
              <w:tcPr>
                <w:tcW w:w="4394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</w:tcPrChange>
          </w:tcPr>
          <w:p w:rsidR="004415C8" w:rsidRDefault="00D87C47" w:rsidP="00561192">
            <w:pPr>
              <w:suppressAutoHyphens/>
              <w:spacing w:line="360" w:lineRule="auto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1. </w:t>
            </w:r>
            <w:r>
              <w:rPr>
                <w:sz w:val="20"/>
              </w:rPr>
              <w:t>增加</w:t>
            </w:r>
            <w:r>
              <w:rPr>
                <w:sz w:val="20"/>
              </w:rPr>
              <w:t>cdn</w:t>
            </w:r>
            <w:r>
              <w:rPr>
                <w:rFonts w:hint="eastAsia"/>
                <w:sz w:val="20"/>
              </w:rPr>
              <w:t xml:space="preserve"> </w:t>
            </w:r>
            <w:r w:rsidR="003350FF">
              <w:rPr>
                <w:rFonts w:hint="eastAsia"/>
                <w:sz w:val="20"/>
              </w:rPr>
              <w:t>simulator</w:t>
            </w:r>
            <w:r>
              <w:rPr>
                <w:rFonts w:hint="eastAsia"/>
                <w:sz w:val="20"/>
              </w:rPr>
              <w:t>的说明</w:t>
            </w:r>
          </w:p>
          <w:p w:rsidR="00D87C47" w:rsidRDefault="00D87C47" w:rsidP="0005420D">
            <w:pPr>
              <w:suppressAutoHyphens/>
              <w:spacing w:line="360" w:lineRule="auto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2. </w:t>
            </w:r>
            <w:r>
              <w:rPr>
                <w:rFonts w:hint="eastAsia"/>
                <w:sz w:val="20"/>
              </w:rPr>
              <w:t>增加风险项</w:t>
            </w:r>
            <w:r w:rsidR="00B94354">
              <w:rPr>
                <w:rFonts w:hint="eastAsia"/>
                <w:sz w:val="20"/>
              </w:rPr>
              <w:t>：</w:t>
            </w:r>
            <w:r w:rsidR="00B94354">
              <w:rPr>
                <w:rFonts w:hint="eastAsia"/>
                <w:sz w:val="20"/>
              </w:rPr>
              <w:t>vodpush</w:t>
            </w:r>
            <w:r w:rsidR="00B94354">
              <w:rPr>
                <w:rFonts w:hint="eastAsia"/>
                <w:sz w:val="20"/>
              </w:rPr>
              <w:t>是否需要返回数据（需与开发澄清）</w:t>
            </w:r>
          </w:p>
        </w:tc>
        <w:tc>
          <w:tcPr>
            <w:tcW w:w="8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PrChange w:id="21" w:author="Windows 用户" w:date="2018-01-03T11:47:00Z">
              <w:tcPr>
                <w:tcW w:w="1468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</w:tcPrChange>
          </w:tcPr>
          <w:p w:rsidR="004415C8" w:rsidRPr="00B94354" w:rsidRDefault="00B94354" w:rsidP="00561192">
            <w:pPr>
              <w:suppressAutoHyphens/>
              <w:spacing w:line="360" w:lineRule="auto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0.4</w:t>
            </w:r>
          </w:p>
        </w:tc>
      </w:tr>
      <w:tr w:rsidR="004415C8" w:rsidTr="005A6179">
        <w:tc>
          <w:tcPr>
            <w:tcW w:w="8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PrChange w:id="22" w:author="Windows 用户" w:date="2018-01-03T11:47:00Z">
              <w:tcPr>
                <w:tcW w:w="1526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</w:tcPrChange>
          </w:tcPr>
          <w:p w:rsidR="004415C8" w:rsidRPr="009B147F" w:rsidRDefault="00D856A2" w:rsidP="00561192">
            <w:pPr>
              <w:suppressAutoHyphens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2017-12-20</w:t>
            </w:r>
          </w:p>
        </w:tc>
        <w:tc>
          <w:tcPr>
            <w:tcW w:w="66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PrChange w:id="23" w:author="Windows 用户" w:date="2018-01-03T11:47:00Z">
              <w:tcPr>
                <w:tcW w:w="1134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</w:tcPrChange>
          </w:tcPr>
          <w:p w:rsidR="004415C8" w:rsidRPr="009B147F" w:rsidRDefault="00D856A2" w:rsidP="00561192">
            <w:pPr>
              <w:suppressAutoHyphens/>
              <w:spacing w:line="360" w:lineRule="auto"/>
              <w:ind w:firstLineChars="50" w:firstLine="105"/>
              <w:jc w:val="left"/>
              <w:rPr>
                <w:szCs w:val="21"/>
              </w:rPr>
            </w:pPr>
            <w:r>
              <w:rPr>
                <w:szCs w:val="21"/>
              </w:rPr>
              <w:t>冒雨楠</w:t>
            </w:r>
          </w:p>
        </w:tc>
        <w:tc>
          <w:tcPr>
            <w:tcW w:w="25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PrChange w:id="24" w:author="Windows 用户" w:date="2018-01-03T11:47:00Z">
              <w:tcPr>
                <w:tcW w:w="4394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</w:tcPrChange>
          </w:tcPr>
          <w:p w:rsidR="004415C8" w:rsidRDefault="00D856A2" w:rsidP="00561192">
            <w:pPr>
              <w:suppressAutoHyphens/>
              <w:spacing w:line="360" w:lineRule="auto"/>
              <w:jc w:val="left"/>
              <w:rPr>
                <w:sz w:val="20"/>
              </w:rPr>
            </w:pPr>
            <w:r>
              <w:rPr>
                <w:sz w:val="20"/>
              </w:rPr>
              <w:t>增加详细设计</w:t>
            </w:r>
          </w:p>
        </w:tc>
        <w:tc>
          <w:tcPr>
            <w:tcW w:w="8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PrChange w:id="25" w:author="Windows 用户" w:date="2018-01-03T11:47:00Z">
              <w:tcPr>
                <w:tcW w:w="1468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</w:tcPrChange>
          </w:tcPr>
          <w:p w:rsidR="004415C8" w:rsidRDefault="00D856A2" w:rsidP="00561192">
            <w:pPr>
              <w:suppressAutoHyphens/>
              <w:spacing w:line="360" w:lineRule="auto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0.5</w:t>
            </w:r>
          </w:p>
        </w:tc>
      </w:tr>
      <w:tr w:rsidR="0097710E" w:rsidTr="005A6179">
        <w:tc>
          <w:tcPr>
            <w:tcW w:w="8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PrChange w:id="26" w:author="Windows 用户" w:date="2018-01-03T11:47:00Z">
              <w:tcPr>
                <w:tcW w:w="1526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</w:tcPrChange>
          </w:tcPr>
          <w:p w:rsidR="0097710E" w:rsidRPr="009B147F" w:rsidRDefault="0097710E" w:rsidP="00561192">
            <w:pPr>
              <w:suppressAutoHyphens/>
              <w:spacing w:line="360" w:lineRule="auto"/>
              <w:jc w:val="left"/>
              <w:rPr>
                <w:szCs w:val="21"/>
              </w:rPr>
            </w:pPr>
            <w:ins w:id="27" w:author="Windows 用户" w:date="2017-12-25T14:16:00Z">
              <w:r>
                <w:rPr>
                  <w:rFonts w:hint="eastAsia"/>
                  <w:szCs w:val="21"/>
                </w:rPr>
                <w:t>2017-12-25</w:t>
              </w:r>
            </w:ins>
          </w:p>
        </w:tc>
        <w:tc>
          <w:tcPr>
            <w:tcW w:w="66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PrChange w:id="28" w:author="Windows 用户" w:date="2018-01-03T11:47:00Z">
              <w:tcPr>
                <w:tcW w:w="1134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</w:tcPrChange>
          </w:tcPr>
          <w:p w:rsidR="0097710E" w:rsidRPr="009B147F" w:rsidRDefault="0097710E" w:rsidP="00561192">
            <w:pPr>
              <w:suppressAutoHyphens/>
              <w:spacing w:line="360" w:lineRule="auto"/>
              <w:ind w:firstLineChars="50" w:firstLine="105"/>
              <w:jc w:val="left"/>
              <w:rPr>
                <w:szCs w:val="21"/>
              </w:rPr>
            </w:pPr>
            <w:ins w:id="29" w:author="Windows 用户" w:date="2017-12-25T14:16:00Z">
              <w:r>
                <w:rPr>
                  <w:rFonts w:hint="eastAsia"/>
                  <w:szCs w:val="21"/>
                </w:rPr>
                <w:t>冒雨楠</w:t>
              </w:r>
            </w:ins>
          </w:p>
        </w:tc>
        <w:tc>
          <w:tcPr>
            <w:tcW w:w="25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PrChange w:id="30" w:author="Windows 用户" w:date="2018-01-03T11:47:00Z">
              <w:tcPr>
                <w:tcW w:w="4394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</w:tcPrChange>
          </w:tcPr>
          <w:p w:rsidR="0097710E" w:rsidRDefault="0097710E" w:rsidP="00052DD9">
            <w:pPr>
              <w:suppressAutoHyphens/>
              <w:spacing w:line="360" w:lineRule="auto"/>
              <w:jc w:val="left"/>
              <w:rPr>
                <w:ins w:id="31" w:author="Windows 用户" w:date="2017-12-25T14:16:00Z"/>
                <w:sz w:val="20"/>
              </w:rPr>
            </w:pPr>
            <w:ins w:id="32" w:author="Windows 用户" w:date="2017-12-25T14:16:00Z">
              <w:r>
                <w:rPr>
                  <w:sz w:val="20"/>
                </w:rPr>
                <w:t>增加附录：</w:t>
              </w:r>
              <w:r>
                <w:rPr>
                  <w:sz w:val="20"/>
                </w:rPr>
                <w:t>vodpush</w:t>
              </w:r>
              <w:r>
                <w:rPr>
                  <w:sz w:val="20"/>
                </w:rPr>
                <w:t>输出</w:t>
              </w:r>
              <w:r>
                <w:rPr>
                  <w:sz w:val="20"/>
                </w:rPr>
                <w:t>log</w:t>
              </w:r>
              <w:r>
                <w:rPr>
                  <w:sz w:val="20"/>
                </w:rPr>
                <w:t>的内容</w:t>
              </w:r>
              <w:r>
                <w:rPr>
                  <w:rFonts w:hint="eastAsia"/>
                  <w:sz w:val="20"/>
                </w:rPr>
                <w:t xml:space="preserve"> sdk </w:t>
              </w:r>
              <w:r>
                <w:rPr>
                  <w:sz w:val="20"/>
                </w:rPr>
                <w:t>s</w:t>
              </w:r>
              <w:r w:rsidRPr="00F75522">
                <w:rPr>
                  <w:sz w:val="20"/>
                </w:rPr>
                <w:t>imulator</w:t>
              </w:r>
            </w:ins>
          </w:p>
          <w:p w:rsidR="0097710E" w:rsidRDefault="0097710E" w:rsidP="00561192">
            <w:pPr>
              <w:suppressAutoHyphens/>
              <w:spacing w:line="360" w:lineRule="auto"/>
              <w:jc w:val="left"/>
              <w:rPr>
                <w:sz w:val="20"/>
              </w:rPr>
            </w:pPr>
            <w:ins w:id="33" w:author="Windows 用户" w:date="2017-12-25T14:16:00Z">
              <w:r>
                <w:rPr>
                  <w:rFonts w:hint="eastAsia"/>
                  <w:sz w:val="20"/>
                </w:rPr>
                <w:t>输出</w:t>
              </w:r>
              <w:r>
                <w:rPr>
                  <w:rFonts w:hint="eastAsia"/>
                  <w:sz w:val="20"/>
                </w:rPr>
                <w:t>log</w:t>
              </w:r>
              <w:r>
                <w:rPr>
                  <w:rFonts w:hint="eastAsia"/>
                  <w:sz w:val="20"/>
                </w:rPr>
                <w:t>的内容</w:t>
              </w:r>
            </w:ins>
          </w:p>
        </w:tc>
        <w:tc>
          <w:tcPr>
            <w:tcW w:w="8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PrChange w:id="34" w:author="Windows 用户" w:date="2018-01-03T11:47:00Z">
              <w:tcPr>
                <w:tcW w:w="1468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</w:tcPrChange>
          </w:tcPr>
          <w:p w:rsidR="0097710E" w:rsidRDefault="0097710E" w:rsidP="00561192">
            <w:pPr>
              <w:suppressAutoHyphens/>
              <w:spacing w:line="360" w:lineRule="auto"/>
              <w:jc w:val="left"/>
              <w:rPr>
                <w:sz w:val="20"/>
              </w:rPr>
            </w:pPr>
            <w:ins w:id="35" w:author="Windows 用户" w:date="2017-12-25T14:16:00Z">
              <w:r>
                <w:rPr>
                  <w:rFonts w:hint="eastAsia"/>
                  <w:sz w:val="20"/>
                </w:rPr>
                <w:t>0.6</w:t>
              </w:r>
            </w:ins>
          </w:p>
        </w:tc>
      </w:tr>
      <w:tr w:rsidR="0097710E" w:rsidTr="005A6179">
        <w:tc>
          <w:tcPr>
            <w:tcW w:w="89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PrChange w:id="36" w:author="Windows 用户" w:date="2018-01-03T11:47:00Z">
              <w:tcPr>
                <w:tcW w:w="1526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</w:tcPrChange>
          </w:tcPr>
          <w:p w:rsidR="0097710E" w:rsidRPr="009B147F" w:rsidRDefault="000F5E12" w:rsidP="00561192">
            <w:pPr>
              <w:suppressAutoHyphens/>
              <w:spacing w:line="360" w:lineRule="auto"/>
              <w:jc w:val="left"/>
              <w:rPr>
                <w:szCs w:val="21"/>
              </w:rPr>
            </w:pPr>
            <w:ins w:id="37" w:author="Windows 用户" w:date="2017-12-27T15:53:00Z">
              <w:r>
                <w:rPr>
                  <w:rFonts w:hint="eastAsia"/>
                  <w:szCs w:val="21"/>
                </w:rPr>
                <w:t>2017-12</w:t>
              </w:r>
            </w:ins>
            <w:ins w:id="38" w:author="Windows 用户" w:date="2017-12-27T15:54:00Z">
              <w:r>
                <w:rPr>
                  <w:rFonts w:hint="eastAsia"/>
                  <w:szCs w:val="21"/>
                </w:rPr>
                <w:t>-27</w:t>
              </w:r>
            </w:ins>
          </w:p>
        </w:tc>
        <w:tc>
          <w:tcPr>
            <w:tcW w:w="66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PrChange w:id="39" w:author="Windows 用户" w:date="2018-01-03T11:47:00Z">
              <w:tcPr>
                <w:tcW w:w="1134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</w:tcPrChange>
          </w:tcPr>
          <w:p w:rsidR="0097710E" w:rsidRPr="009B147F" w:rsidRDefault="000F5E12" w:rsidP="00561192">
            <w:pPr>
              <w:suppressAutoHyphens/>
              <w:spacing w:line="360" w:lineRule="auto"/>
              <w:ind w:firstLineChars="50" w:firstLine="105"/>
              <w:jc w:val="left"/>
              <w:rPr>
                <w:szCs w:val="21"/>
              </w:rPr>
            </w:pPr>
            <w:ins w:id="40" w:author="Windows 用户" w:date="2017-12-27T15:54:00Z">
              <w:r>
                <w:rPr>
                  <w:rFonts w:hint="eastAsia"/>
                  <w:szCs w:val="21"/>
                </w:rPr>
                <w:t>冒雨楠</w:t>
              </w:r>
            </w:ins>
          </w:p>
        </w:tc>
        <w:tc>
          <w:tcPr>
            <w:tcW w:w="25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PrChange w:id="41" w:author="Windows 用户" w:date="2018-01-03T11:47:00Z">
              <w:tcPr>
                <w:tcW w:w="4394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</w:tcPrChange>
          </w:tcPr>
          <w:p w:rsidR="0097710E" w:rsidRDefault="000F5E12" w:rsidP="00561192">
            <w:pPr>
              <w:suppressAutoHyphens/>
              <w:spacing w:line="360" w:lineRule="auto"/>
              <w:jc w:val="left"/>
              <w:rPr>
                <w:sz w:val="20"/>
              </w:rPr>
            </w:pPr>
            <w:ins w:id="42" w:author="Windows 用户" w:date="2017-12-27T15:54:00Z">
              <w:r>
                <w:rPr>
                  <w:sz w:val="20"/>
                </w:rPr>
                <w:t>增加附录：如何</w:t>
              </w:r>
            </w:ins>
            <w:ins w:id="43" w:author="Windows 用户" w:date="2017-12-27T15:57:00Z">
              <w:r>
                <w:rPr>
                  <w:sz w:val="20"/>
                </w:rPr>
                <w:t>搭建独立的测试环境</w:t>
              </w:r>
            </w:ins>
            <w:ins w:id="44" w:author="Windows 用户" w:date="2018-01-03T11:46:00Z">
              <w:r w:rsidR="005A6179">
                <w:rPr>
                  <w:rFonts w:hint="eastAsia"/>
                  <w:sz w:val="20"/>
                </w:rPr>
                <w:t>(</w:t>
              </w:r>
              <w:r w:rsidR="005A6179">
                <w:rPr>
                  <w:rFonts w:hint="eastAsia"/>
                  <w:sz w:val="20"/>
                </w:rPr>
                <w:t>待补充</w:t>
              </w:r>
              <w:r w:rsidR="005A6179">
                <w:rPr>
                  <w:rFonts w:hint="eastAsia"/>
                  <w:sz w:val="20"/>
                </w:rPr>
                <w:t>)</w:t>
              </w:r>
            </w:ins>
          </w:p>
        </w:tc>
        <w:tc>
          <w:tcPr>
            <w:tcW w:w="8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PrChange w:id="45" w:author="Windows 用户" w:date="2018-01-03T11:47:00Z">
              <w:tcPr>
                <w:tcW w:w="1468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</w:tcPrChange>
          </w:tcPr>
          <w:p w:rsidR="0097710E" w:rsidRDefault="000F5E12" w:rsidP="00561192">
            <w:pPr>
              <w:suppressAutoHyphens/>
              <w:spacing w:line="360" w:lineRule="auto"/>
              <w:jc w:val="left"/>
              <w:rPr>
                <w:sz w:val="20"/>
              </w:rPr>
            </w:pPr>
            <w:ins w:id="46" w:author="Windows 用户" w:date="2017-12-27T15:57:00Z">
              <w:r>
                <w:rPr>
                  <w:rFonts w:hint="eastAsia"/>
                  <w:sz w:val="20"/>
                </w:rPr>
                <w:t>0.7</w:t>
              </w:r>
            </w:ins>
          </w:p>
        </w:tc>
      </w:tr>
      <w:tr w:rsidR="005A6179" w:rsidTr="005A6179">
        <w:tblPrEx>
          <w:tblPrExChange w:id="47" w:author="Windows 用户" w:date="2018-01-03T11:48:00Z">
            <w:tblPrEx>
              <w:tblW w:w="5000" w:type="pct"/>
            </w:tblPrEx>
          </w:tblPrExChange>
        </w:tblPrEx>
        <w:trPr>
          <w:ins w:id="48" w:author="Windows 用户" w:date="2018-01-03T11:47:00Z"/>
        </w:trPr>
        <w:tc>
          <w:tcPr>
            <w:tcW w:w="895" w:type="pct"/>
            <w:tcPrChange w:id="49" w:author="Windows 用户" w:date="2018-01-03T11:48:00Z">
              <w:tcPr>
                <w:tcW w:w="895" w:type="pct"/>
              </w:tcPr>
            </w:tcPrChange>
          </w:tcPr>
          <w:p w:rsidR="005A6179" w:rsidRDefault="005A6179" w:rsidP="005075EB">
            <w:pPr>
              <w:rPr>
                <w:ins w:id="50" w:author="Windows 用户" w:date="2018-01-03T11:47:00Z"/>
              </w:rPr>
            </w:pPr>
            <w:ins w:id="51" w:author="Windows 用户" w:date="2018-01-03T11:48:00Z">
              <w:r>
                <w:rPr>
                  <w:rFonts w:hint="eastAsia"/>
                </w:rPr>
                <w:t>2018-1-3</w:t>
              </w:r>
            </w:ins>
          </w:p>
        </w:tc>
        <w:tc>
          <w:tcPr>
            <w:tcW w:w="665" w:type="pct"/>
            <w:tcPrChange w:id="52" w:author="Windows 用户" w:date="2018-01-03T11:48:00Z">
              <w:tcPr>
                <w:tcW w:w="665" w:type="pct"/>
                <w:gridSpan w:val="2"/>
              </w:tcPr>
            </w:tcPrChange>
          </w:tcPr>
          <w:p w:rsidR="005A6179" w:rsidRDefault="005A6179" w:rsidP="005075EB">
            <w:pPr>
              <w:rPr>
                <w:ins w:id="53" w:author="Windows 用户" w:date="2018-01-03T11:47:00Z"/>
              </w:rPr>
            </w:pPr>
            <w:ins w:id="54" w:author="Windows 用户" w:date="2018-01-03T11:48:00Z">
              <w:r>
                <w:t>冒雨楠</w:t>
              </w:r>
            </w:ins>
          </w:p>
        </w:tc>
        <w:tc>
          <w:tcPr>
            <w:tcW w:w="2577" w:type="pct"/>
            <w:tcPrChange w:id="55" w:author="Windows 用户" w:date="2018-01-03T11:48:00Z">
              <w:tcPr>
                <w:tcW w:w="2440" w:type="pct"/>
                <w:gridSpan w:val="2"/>
              </w:tcPr>
            </w:tcPrChange>
          </w:tcPr>
          <w:p w:rsidR="005A6179" w:rsidRDefault="005A6179" w:rsidP="005075EB">
            <w:pPr>
              <w:rPr>
                <w:ins w:id="56" w:author="Windows 用户" w:date="2018-01-03T11:47:00Z"/>
              </w:rPr>
            </w:pPr>
            <w:ins w:id="57" w:author="Windows 用户" w:date="2018-01-03T11:48:00Z">
              <w:r>
                <w:t>增加测试场景</w:t>
              </w:r>
            </w:ins>
          </w:p>
        </w:tc>
        <w:tc>
          <w:tcPr>
            <w:tcW w:w="863" w:type="pct"/>
            <w:tcPrChange w:id="58" w:author="Windows 用户" w:date="2018-01-03T11:48:00Z">
              <w:tcPr>
                <w:tcW w:w="1000" w:type="pct"/>
                <w:gridSpan w:val="2"/>
              </w:tcPr>
            </w:tcPrChange>
          </w:tcPr>
          <w:p w:rsidR="005A6179" w:rsidRDefault="005A6179" w:rsidP="005075EB">
            <w:pPr>
              <w:rPr>
                <w:ins w:id="59" w:author="Windows 用户" w:date="2018-01-03T11:47:00Z"/>
              </w:rPr>
            </w:pPr>
            <w:ins w:id="60" w:author="Windows 用户" w:date="2018-01-03T11:48:00Z">
              <w:r>
                <w:rPr>
                  <w:rFonts w:hint="eastAsia"/>
                </w:rPr>
                <w:t>0.8</w:t>
              </w:r>
            </w:ins>
          </w:p>
        </w:tc>
      </w:tr>
      <w:tr w:rsidR="005A6179" w:rsidTr="005A6179">
        <w:tblPrEx>
          <w:tblPrExChange w:id="61" w:author="Windows 用户" w:date="2018-01-03T11:48:00Z">
            <w:tblPrEx>
              <w:tblW w:w="5000" w:type="pct"/>
            </w:tblPrEx>
          </w:tblPrExChange>
        </w:tblPrEx>
        <w:trPr>
          <w:ins w:id="62" w:author="Windows 用户" w:date="2018-01-03T11:47:00Z"/>
        </w:trPr>
        <w:tc>
          <w:tcPr>
            <w:tcW w:w="895" w:type="pct"/>
            <w:tcPrChange w:id="63" w:author="Windows 用户" w:date="2018-01-03T11:48:00Z">
              <w:tcPr>
                <w:tcW w:w="895" w:type="pct"/>
              </w:tcPr>
            </w:tcPrChange>
          </w:tcPr>
          <w:p w:rsidR="005A6179" w:rsidRDefault="00DD5720" w:rsidP="005075EB">
            <w:pPr>
              <w:rPr>
                <w:ins w:id="64" w:author="Windows 用户" w:date="2018-01-03T11:47:00Z"/>
              </w:rPr>
            </w:pPr>
            <w:ins w:id="65" w:author="Windows 用户" w:date="2018-01-04T15:28:00Z">
              <w:r>
                <w:rPr>
                  <w:rFonts w:hint="eastAsia"/>
                </w:rPr>
                <w:t>2018-1-4</w:t>
              </w:r>
            </w:ins>
          </w:p>
        </w:tc>
        <w:tc>
          <w:tcPr>
            <w:tcW w:w="665" w:type="pct"/>
            <w:tcPrChange w:id="66" w:author="Windows 用户" w:date="2018-01-03T11:48:00Z">
              <w:tcPr>
                <w:tcW w:w="665" w:type="pct"/>
                <w:gridSpan w:val="2"/>
              </w:tcPr>
            </w:tcPrChange>
          </w:tcPr>
          <w:p w:rsidR="005A6179" w:rsidRDefault="00DD5720" w:rsidP="005075EB">
            <w:pPr>
              <w:rPr>
                <w:ins w:id="67" w:author="Windows 用户" w:date="2018-01-03T11:47:00Z"/>
              </w:rPr>
            </w:pPr>
            <w:ins w:id="68" w:author="Windows 用户" w:date="2018-01-04T15:28:00Z">
              <w:r>
                <w:t>冒雨楠</w:t>
              </w:r>
            </w:ins>
          </w:p>
        </w:tc>
        <w:tc>
          <w:tcPr>
            <w:tcW w:w="2577" w:type="pct"/>
            <w:tcPrChange w:id="69" w:author="Windows 用户" w:date="2018-01-03T11:48:00Z">
              <w:tcPr>
                <w:tcW w:w="2440" w:type="pct"/>
                <w:gridSpan w:val="2"/>
              </w:tcPr>
            </w:tcPrChange>
          </w:tcPr>
          <w:p w:rsidR="005A6179" w:rsidRDefault="00DD5720" w:rsidP="005075EB">
            <w:pPr>
              <w:rPr>
                <w:ins w:id="70" w:author="Windows 用户" w:date="2018-01-03T11:47:00Z"/>
              </w:rPr>
            </w:pPr>
            <w:ins w:id="71" w:author="Windows 用户" w:date="2018-01-04T15:28:00Z">
              <w:r>
                <w:t>改变模拟器实现</w:t>
              </w:r>
            </w:ins>
          </w:p>
        </w:tc>
        <w:tc>
          <w:tcPr>
            <w:tcW w:w="863" w:type="pct"/>
            <w:tcPrChange w:id="72" w:author="Windows 用户" w:date="2018-01-03T11:48:00Z">
              <w:tcPr>
                <w:tcW w:w="1000" w:type="pct"/>
                <w:gridSpan w:val="2"/>
              </w:tcPr>
            </w:tcPrChange>
          </w:tcPr>
          <w:p w:rsidR="005A6179" w:rsidRDefault="00DD5720" w:rsidP="005075EB">
            <w:pPr>
              <w:rPr>
                <w:ins w:id="73" w:author="Windows 用户" w:date="2018-01-03T11:47:00Z"/>
              </w:rPr>
            </w:pPr>
            <w:ins w:id="74" w:author="Windows 用户" w:date="2018-01-04T15:28:00Z">
              <w:r>
                <w:rPr>
                  <w:rFonts w:hint="eastAsia"/>
                </w:rPr>
                <w:t>1.0</w:t>
              </w:r>
            </w:ins>
          </w:p>
        </w:tc>
      </w:tr>
    </w:tbl>
    <w:p w:rsidR="004F1EBF" w:rsidRDefault="004F1EBF" w:rsidP="005075EB"/>
    <w:p w:rsidR="004F1EBF" w:rsidRDefault="004F1EBF" w:rsidP="005075EB"/>
    <w:p w:rsidR="00872085" w:rsidRDefault="00872085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827985268"/>
        <w:docPartObj>
          <w:docPartGallery w:val="Table of Contents"/>
          <w:docPartUnique/>
        </w:docPartObj>
      </w:sdtPr>
      <w:sdtEndPr/>
      <w:sdtContent>
        <w:p w:rsidR="00BC6FB6" w:rsidRDefault="00BC6FB6" w:rsidP="00BC6FB6">
          <w:pPr>
            <w:pStyle w:val="TOC"/>
          </w:pPr>
          <w:r>
            <w:rPr>
              <w:lang w:val="zh-CN"/>
            </w:rPr>
            <w:t>目录</w:t>
          </w:r>
        </w:p>
        <w:p w:rsidR="00863270" w:rsidRDefault="00BC6FB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035670" w:history="1">
            <w:r w:rsidR="00863270" w:rsidRPr="00795B9C">
              <w:rPr>
                <w:rStyle w:val="a7"/>
                <w:noProof/>
              </w:rPr>
              <w:t>1.</w:t>
            </w:r>
            <w:r w:rsidR="00863270">
              <w:rPr>
                <w:noProof/>
              </w:rPr>
              <w:tab/>
            </w:r>
            <w:r w:rsidR="00863270" w:rsidRPr="00795B9C">
              <w:rPr>
                <w:rStyle w:val="a7"/>
                <w:rFonts w:hint="eastAsia"/>
                <w:noProof/>
              </w:rPr>
              <w:t>需求分析</w:t>
            </w:r>
            <w:r w:rsidR="00863270">
              <w:rPr>
                <w:noProof/>
                <w:webHidden/>
              </w:rPr>
              <w:tab/>
            </w:r>
            <w:r w:rsidR="00863270">
              <w:rPr>
                <w:noProof/>
                <w:webHidden/>
              </w:rPr>
              <w:fldChar w:fldCharType="begin"/>
            </w:r>
            <w:r w:rsidR="00863270">
              <w:rPr>
                <w:noProof/>
                <w:webHidden/>
              </w:rPr>
              <w:instrText xml:space="preserve"> PAGEREF _Toc501035670 \h </w:instrText>
            </w:r>
            <w:r w:rsidR="00863270">
              <w:rPr>
                <w:noProof/>
                <w:webHidden/>
              </w:rPr>
            </w:r>
            <w:r w:rsidR="00863270">
              <w:rPr>
                <w:noProof/>
                <w:webHidden/>
              </w:rPr>
              <w:fldChar w:fldCharType="separate"/>
            </w:r>
            <w:r w:rsidR="00863270">
              <w:rPr>
                <w:noProof/>
                <w:webHidden/>
              </w:rPr>
              <w:t>3</w:t>
            </w:r>
            <w:r w:rsidR="00863270">
              <w:rPr>
                <w:noProof/>
                <w:webHidden/>
              </w:rPr>
              <w:fldChar w:fldCharType="end"/>
            </w:r>
          </w:hyperlink>
        </w:p>
        <w:p w:rsidR="00863270" w:rsidRDefault="00F65EC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035671" w:history="1">
            <w:r w:rsidR="00863270" w:rsidRPr="00795B9C">
              <w:rPr>
                <w:rStyle w:val="a7"/>
                <w:noProof/>
              </w:rPr>
              <w:t>1.1</w:t>
            </w:r>
            <w:r w:rsidR="00863270">
              <w:rPr>
                <w:noProof/>
                <w:kern w:val="2"/>
                <w:sz w:val="21"/>
              </w:rPr>
              <w:tab/>
            </w:r>
            <w:r w:rsidR="00863270" w:rsidRPr="00795B9C">
              <w:rPr>
                <w:rStyle w:val="a7"/>
                <w:rFonts w:hint="eastAsia"/>
                <w:noProof/>
              </w:rPr>
              <w:t>背景</w:t>
            </w:r>
            <w:r w:rsidR="00863270">
              <w:rPr>
                <w:noProof/>
                <w:webHidden/>
              </w:rPr>
              <w:tab/>
            </w:r>
            <w:r w:rsidR="00863270">
              <w:rPr>
                <w:noProof/>
                <w:webHidden/>
              </w:rPr>
              <w:fldChar w:fldCharType="begin"/>
            </w:r>
            <w:r w:rsidR="00863270">
              <w:rPr>
                <w:noProof/>
                <w:webHidden/>
              </w:rPr>
              <w:instrText xml:space="preserve"> PAGEREF _Toc501035671 \h </w:instrText>
            </w:r>
            <w:r w:rsidR="00863270">
              <w:rPr>
                <w:noProof/>
                <w:webHidden/>
              </w:rPr>
            </w:r>
            <w:r w:rsidR="00863270">
              <w:rPr>
                <w:noProof/>
                <w:webHidden/>
              </w:rPr>
              <w:fldChar w:fldCharType="separate"/>
            </w:r>
            <w:r w:rsidR="00863270">
              <w:rPr>
                <w:noProof/>
                <w:webHidden/>
              </w:rPr>
              <w:t>3</w:t>
            </w:r>
            <w:r w:rsidR="00863270">
              <w:rPr>
                <w:noProof/>
                <w:webHidden/>
              </w:rPr>
              <w:fldChar w:fldCharType="end"/>
            </w:r>
          </w:hyperlink>
        </w:p>
        <w:p w:rsidR="00863270" w:rsidRDefault="00F65EC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035672" w:history="1">
            <w:r w:rsidR="00863270" w:rsidRPr="00795B9C">
              <w:rPr>
                <w:rStyle w:val="a7"/>
                <w:noProof/>
              </w:rPr>
              <w:t>1.2</w:t>
            </w:r>
            <w:r w:rsidR="00863270">
              <w:rPr>
                <w:noProof/>
                <w:kern w:val="2"/>
                <w:sz w:val="21"/>
              </w:rPr>
              <w:tab/>
            </w:r>
            <w:r w:rsidR="00863270" w:rsidRPr="00795B9C">
              <w:rPr>
                <w:rStyle w:val="a7"/>
                <w:rFonts w:hint="eastAsia"/>
                <w:noProof/>
              </w:rPr>
              <w:t>需求</w:t>
            </w:r>
            <w:r w:rsidR="00863270">
              <w:rPr>
                <w:noProof/>
                <w:webHidden/>
              </w:rPr>
              <w:tab/>
            </w:r>
            <w:r w:rsidR="00863270">
              <w:rPr>
                <w:noProof/>
                <w:webHidden/>
              </w:rPr>
              <w:fldChar w:fldCharType="begin"/>
            </w:r>
            <w:r w:rsidR="00863270">
              <w:rPr>
                <w:noProof/>
                <w:webHidden/>
              </w:rPr>
              <w:instrText xml:space="preserve"> PAGEREF _Toc501035672 \h </w:instrText>
            </w:r>
            <w:r w:rsidR="00863270">
              <w:rPr>
                <w:noProof/>
                <w:webHidden/>
              </w:rPr>
            </w:r>
            <w:r w:rsidR="00863270">
              <w:rPr>
                <w:noProof/>
                <w:webHidden/>
              </w:rPr>
              <w:fldChar w:fldCharType="separate"/>
            </w:r>
            <w:r w:rsidR="00863270">
              <w:rPr>
                <w:noProof/>
                <w:webHidden/>
              </w:rPr>
              <w:t>3</w:t>
            </w:r>
            <w:r w:rsidR="00863270">
              <w:rPr>
                <w:noProof/>
                <w:webHidden/>
              </w:rPr>
              <w:fldChar w:fldCharType="end"/>
            </w:r>
          </w:hyperlink>
        </w:p>
        <w:p w:rsidR="00863270" w:rsidRDefault="00F65EC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035673" w:history="1">
            <w:r w:rsidR="00863270" w:rsidRPr="00795B9C">
              <w:rPr>
                <w:rStyle w:val="a7"/>
                <w:noProof/>
              </w:rPr>
              <w:t>1.3</w:t>
            </w:r>
            <w:r w:rsidR="00863270">
              <w:rPr>
                <w:noProof/>
                <w:kern w:val="2"/>
                <w:sz w:val="21"/>
              </w:rPr>
              <w:tab/>
            </w:r>
            <w:r w:rsidR="00863270" w:rsidRPr="00795B9C">
              <w:rPr>
                <w:rStyle w:val="a7"/>
                <w:rFonts w:hint="eastAsia"/>
                <w:noProof/>
              </w:rPr>
              <w:t>需求分析</w:t>
            </w:r>
            <w:r w:rsidR="00863270">
              <w:rPr>
                <w:noProof/>
                <w:webHidden/>
              </w:rPr>
              <w:tab/>
            </w:r>
            <w:r w:rsidR="00863270">
              <w:rPr>
                <w:noProof/>
                <w:webHidden/>
              </w:rPr>
              <w:fldChar w:fldCharType="begin"/>
            </w:r>
            <w:r w:rsidR="00863270">
              <w:rPr>
                <w:noProof/>
                <w:webHidden/>
              </w:rPr>
              <w:instrText xml:space="preserve"> PAGEREF _Toc501035673 \h </w:instrText>
            </w:r>
            <w:r w:rsidR="00863270">
              <w:rPr>
                <w:noProof/>
                <w:webHidden/>
              </w:rPr>
            </w:r>
            <w:r w:rsidR="00863270">
              <w:rPr>
                <w:noProof/>
                <w:webHidden/>
              </w:rPr>
              <w:fldChar w:fldCharType="separate"/>
            </w:r>
            <w:r w:rsidR="00863270">
              <w:rPr>
                <w:noProof/>
                <w:webHidden/>
              </w:rPr>
              <w:t>3</w:t>
            </w:r>
            <w:r w:rsidR="00863270">
              <w:rPr>
                <w:noProof/>
                <w:webHidden/>
              </w:rPr>
              <w:fldChar w:fldCharType="end"/>
            </w:r>
          </w:hyperlink>
        </w:p>
        <w:p w:rsidR="00863270" w:rsidRDefault="00F65EC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1035674" w:history="1">
            <w:r w:rsidR="00863270" w:rsidRPr="00795B9C">
              <w:rPr>
                <w:rStyle w:val="a7"/>
                <w:noProof/>
              </w:rPr>
              <w:t>2.</w:t>
            </w:r>
            <w:r w:rsidR="00863270">
              <w:rPr>
                <w:noProof/>
              </w:rPr>
              <w:tab/>
            </w:r>
            <w:r w:rsidR="00863270" w:rsidRPr="00795B9C">
              <w:rPr>
                <w:rStyle w:val="a7"/>
                <w:rFonts w:hint="eastAsia"/>
                <w:noProof/>
              </w:rPr>
              <w:t>概要设计</w:t>
            </w:r>
            <w:r w:rsidR="00863270">
              <w:rPr>
                <w:noProof/>
                <w:webHidden/>
              </w:rPr>
              <w:tab/>
            </w:r>
            <w:r w:rsidR="00863270">
              <w:rPr>
                <w:noProof/>
                <w:webHidden/>
              </w:rPr>
              <w:fldChar w:fldCharType="begin"/>
            </w:r>
            <w:r w:rsidR="00863270">
              <w:rPr>
                <w:noProof/>
                <w:webHidden/>
              </w:rPr>
              <w:instrText xml:space="preserve"> PAGEREF _Toc501035674 \h </w:instrText>
            </w:r>
            <w:r w:rsidR="00863270">
              <w:rPr>
                <w:noProof/>
                <w:webHidden/>
              </w:rPr>
            </w:r>
            <w:r w:rsidR="00863270">
              <w:rPr>
                <w:noProof/>
                <w:webHidden/>
              </w:rPr>
              <w:fldChar w:fldCharType="separate"/>
            </w:r>
            <w:r w:rsidR="00863270">
              <w:rPr>
                <w:noProof/>
                <w:webHidden/>
              </w:rPr>
              <w:t>4</w:t>
            </w:r>
            <w:r w:rsidR="00863270">
              <w:rPr>
                <w:noProof/>
                <w:webHidden/>
              </w:rPr>
              <w:fldChar w:fldCharType="end"/>
            </w:r>
          </w:hyperlink>
        </w:p>
        <w:p w:rsidR="00863270" w:rsidRDefault="00F65EC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1035675" w:history="1">
            <w:r w:rsidR="00863270" w:rsidRPr="00795B9C">
              <w:rPr>
                <w:rStyle w:val="a7"/>
                <w:noProof/>
              </w:rPr>
              <w:t>3.</w:t>
            </w:r>
            <w:r w:rsidR="00863270">
              <w:rPr>
                <w:noProof/>
              </w:rPr>
              <w:tab/>
            </w:r>
            <w:r w:rsidR="00863270" w:rsidRPr="00795B9C">
              <w:rPr>
                <w:rStyle w:val="a7"/>
                <w:rFonts w:hint="eastAsia"/>
                <w:noProof/>
              </w:rPr>
              <w:t>详细设计</w:t>
            </w:r>
            <w:r w:rsidR="00863270">
              <w:rPr>
                <w:noProof/>
                <w:webHidden/>
              </w:rPr>
              <w:tab/>
            </w:r>
            <w:r w:rsidR="00863270">
              <w:rPr>
                <w:noProof/>
                <w:webHidden/>
              </w:rPr>
              <w:fldChar w:fldCharType="begin"/>
            </w:r>
            <w:r w:rsidR="00863270">
              <w:rPr>
                <w:noProof/>
                <w:webHidden/>
              </w:rPr>
              <w:instrText xml:space="preserve"> PAGEREF _Toc501035675 \h </w:instrText>
            </w:r>
            <w:r w:rsidR="00863270">
              <w:rPr>
                <w:noProof/>
                <w:webHidden/>
              </w:rPr>
            </w:r>
            <w:r w:rsidR="00863270">
              <w:rPr>
                <w:noProof/>
                <w:webHidden/>
              </w:rPr>
              <w:fldChar w:fldCharType="separate"/>
            </w:r>
            <w:r w:rsidR="00863270">
              <w:rPr>
                <w:noProof/>
                <w:webHidden/>
              </w:rPr>
              <w:t>8</w:t>
            </w:r>
            <w:r w:rsidR="00863270">
              <w:rPr>
                <w:noProof/>
                <w:webHidden/>
              </w:rPr>
              <w:fldChar w:fldCharType="end"/>
            </w:r>
          </w:hyperlink>
        </w:p>
        <w:p w:rsidR="00863270" w:rsidRDefault="00F65EC2">
          <w:pPr>
            <w:pStyle w:val="10"/>
            <w:tabs>
              <w:tab w:val="left" w:pos="420"/>
              <w:tab w:val="right" w:leader="dot" w:pos="8296"/>
            </w:tabs>
            <w:rPr>
              <w:ins w:id="75" w:author="Windows 用户" w:date="2017-12-25T14:16:00Z"/>
              <w:noProof/>
            </w:rPr>
          </w:pPr>
          <w:hyperlink w:anchor="_Toc501035676" w:history="1">
            <w:r w:rsidR="00863270" w:rsidRPr="00795B9C">
              <w:rPr>
                <w:rStyle w:val="a7"/>
                <w:noProof/>
              </w:rPr>
              <w:t>4.</w:t>
            </w:r>
            <w:r w:rsidR="00863270">
              <w:rPr>
                <w:noProof/>
              </w:rPr>
              <w:tab/>
            </w:r>
            <w:r w:rsidR="00371E9D">
              <w:rPr>
                <w:rStyle w:val="a7"/>
                <w:rFonts w:hint="eastAsia"/>
                <w:noProof/>
              </w:rPr>
              <w:t>设计</w:t>
            </w:r>
            <w:r w:rsidR="00863270" w:rsidRPr="00795B9C">
              <w:rPr>
                <w:rStyle w:val="a7"/>
                <w:rFonts w:hint="eastAsia"/>
                <w:noProof/>
              </w:rPr>
              <w:t>实现</w:t>
            </w:r>
            <w:r w:rsidR="00863270">
              <w:rPr>
                <w:noProof/>
                <w:webHidden/>
              </w:rPr>
              <w:tab/>
            </w:r>
            <w:r w:rsidR="00863270">
              <w:rPr>
                <w:noProof/>
                <w:webHidden/>
              </w:rPr>
              <w:fldChar w:fldCharType="begin"/>
            </w:r>
            <w:r w:rsidR="00863270">
              <w:rPr>
                <w:noProof/>
                <w:webHidden/>
              </w:rPr>
              <w:instrText xml:space="preserve"> PAGEREF _Toc501035676 \h </w:instrText>
            </w:r>
            <w:r w:rsidR="00863270">
              <w:rPr>
                <w:noProof/>
                <w:webHidden/>
              </w:rPr>
            </w:r>
            <w:r w:rsidR="00863270">
              <w:rPr>
                <w:noProof/>
                <w:webHidden/>
              </w:rPr>
              <w:fldChar w:fldCharType="separate"/>
            </w:r>
            <w:r w:rsidR="00863270">
              <w:rPr>
                <w:noProof/>
                <w:webHidden/>
              </w:rPr>
              <w:t>8</w:t>
            </w:r>
            <w:r w:rsidR="00863270">
              <w:rPr>
                <w:noProof/>
                <w:webHidden/>
              </w:rPr>
              <w:fldChar w:fldCharType="end"/>
            </w:r>
          </w:hyperlink>
        </w:p>
        <w:p w:rsidR="0011245C" w:rsidRDefault="00DD76D9">
          <w:pPr>
            <w:rPr>
              <w:ins w:id="76" w:author="Windows 用户" w:date="2018-01-03T11:52:00Z"/>
              <w:rFonts w:hint="eastAsia"/>
            </w:rPr>
            <w:pPrChange w:id="77" w:author="Windows 用户" w:date="2017-12-25T14:16:00Z">
              <w:pPr>
                <w:pStyle w:val="10"/>
                <w:tabs>
                  <w:tab w:val="left" w:pos="420"/>
                  <w:tab w:val="right" w:leader="dot" w:pos="8296"/>
                </w:tabs>
              </w:pPr>
            </w:pPrChange>
          </w:pPr>
          <w:ins w:id="78" w:author="Windows 用户" w:date="2018-01-03T11:53:00Z">
            <w:r>
              <w:rPr>
                <w:rFonts w:hint="eastAsia"/>
              </w:rPr>
              <w:t>6</w:t>
            </w:r>
          </w:ins>
          <w:ins w:id="79" w:author="Windows 用户" w:date="2017-12-25T14:16:00Z">
            <w:r w:rsidR="0011245C">
              <w:rPr>
                <w:rFonts w:hint="eastAsia"/>
              </w:rPr>
              <w:t xml:space="preserve">.   </w:t>
            </w:r>
            <w:r w:rsidR="0011245C">
              <w:rPr>
                <w:rFonts w:hint="eastAsia"/>
              </w:rPr>
              <w:t>附录</w:t>
            </w:r>
          </w:ins>
        </w:p>
        <w:p w:rsidR="00DD76D9" w:rsidRDefault="00DD76D9">
          <w:pPr>
            <w:rPr>
              <w:ins w:id="80" w:author="Windows 用户" w:date="2018-01-03T11:53:00Z"/>
              <w:rFonts w:hint="eastAsia"/>
            </w:rPr>
            <w:pPrChange w:id="81" w:author="Windows 用户" w:date="2017-12-25T14:16:00Z">
              <w:pPr>
                <w:pStyle w:val="10"/>
                <w:tabs>
                  <w:tab w:val="left" w:pos="420"/>
                  <w:tab w:val="right" w:leader="dot" w:pos="8296"/>
                </w:tabs>
              </w:pPr>
            </w:pPrChange>
          </w:pPr>
          <w:ins w:id="82" w:author="Windows 用户" w:date="2018-01-03T11:52:00Z">
            <w:r>
              <w:rPr>
                <w:rFonts w:hint="eastAsia"/>
              </w:rPr>
              <w:tab/>
            </w:r>
          </w:ins>
          <w:ins w:id="83" w:author="Windows 用户" w:date="2018-01-03T11:53:00Z">
            <w:r>
              <w:rPr>
                <w:rFonts w:hint="eastAsia"/>
              </w:rPr>
              <w:t>6.1 log</w:t>
            </w:r>
            <w:r>
              <w:rPr>
                <w:rFonts w:hint="eastAsia"/>
              </w:rPr>
              <w:t>格式</w:t>
            </w:r>
          </w:ins>
        </w:p>
        <w:p w:rsidR="00DD76D9" w:rsidRDefault="00DD76D9" w:rsidP="00DD76D9">
          <w:pPr>
            <w:ind w:firstLine="420"/>
            <w:rPr>
              <w:ins w:id="84" w:author="Windows 用户" w:date="2018-01-03T11:53:00Z"/>
              <w:rFonts w:hint="eastAsia"/>
            </w:rPr>
            <w:pPrChange w:id="85" w:author="Windows 用户" w:date="2018-01-03T11:53:00Z">
              <w:pPr>
                <w:pStyle w:val="10"/>
                <w:tabs>
                  <w:tab w:val="left" w:pos="420"/>
                  <w:tab w:val="right" w:leader="dot" w:pos="8296"/>
                </w:tabs>
              </w:pPr>
            </w:pPrChange>
          </w:pPr>
          <w:ins w:id="86" w:author="Windows 用户" w:date="2018-01-03T11:53:00Z">
            <w:r>
              <w:rPr>
                <w:rFonts w:hint="eastAsia"/>
              </w:rPr>
              <w:t>6.2</w:t>
            </w:r>
            <w:r>
              <w:rPr>
                <w:rFonts w:hint="eastAsia"/>
              </w:rPr>
              <w:t>环境搭建</w:t>
            </w:r>
          </w:ins>
        </w:p>
        <w:p w:rsidR="00DD76D9" w:rsidRPr="0011245C" w:rsidRDefault="00DD76D9" w:rsidP="00DD76D9">
          <w:pPr>
            <w:ind w:firstLine="420"/>
            <w:rPr>
              <w:rPrChange w:id="87" w:author="Windows 用户" w:date="2017-12-25T14:16:00Z">
                <w:rPr>
                  <w:noProof/>
                </w:rPr>
              </w:rPrChange>
            </w:rPr>
            <w:pPrChange w:id="88" w:author="Windows 用户" w:date="2018-01-03T11:53:00Z">
              <w:pPr>
                <w:pStyle w:val="10"/>
                <w:tabs>
                  <w:tab w:val="left" w:pos="420"/>
                  <w:tab w:val="right" w:leader="dot" w:pos="8296"/>
                </w:tabs>
              </w:pPr>
            </w:pPrChange>
          </w:pPr>
          <w:ins w:id="89" w:author="Windows 用户" w:date="2018-01-03T11:53:00Z">
            <w:r>
              <w:rPr>
                <w:rFonts w:hint="eastAsia"/>
              </w:rPr>
              <w:t>6.3</w:t>
            </w:r>
            <w:r>
              <w:rPr>
                <w:rFonts w:hint="eastAsia"/>
              </w:rPr>
              <w:t>测试场景</w:t>
            </w:r>
          </w:ins>
          <w:ins w:id="90" w:author="Windows 用户" w:date="2018-01-03T11:54:00Z">
            <w:r>
              <w:rPr>
                <w:rFonts w:hint="eastAsia"/>
              </w:rPr>
              <w:t>设计</w:t>
            </w:r>
          </w:ins>
        </w:p>
        <w:p w:rsidR="00BC6FB6" w:rsidRDefault="00BC6FB6" w:rsidP="00BC6FB6">
          <w:pPr>
            <w:rPr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C6FB6" w:rsidRDefault="00BC6FB6" w:rsidP="00371E9D">
      <w:pPr>
        <w:sectPr w:rsidR="00BC6FB6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13EA8" w:rsidRPr="009553D2" w:rsidRDefault="006C31C6" w:rsidP="00C7441D">
      <w:pPr>
        <w:pStyle w:val="1"/>
        <w:numPr>
          <w:ilvl w:val="0"/>
          <w:numId w:val="18"/>
        </w:numPr>
      </w:pPr>
      <w:bookmarkStart w:id="91" w:name="_Toc501035670"/>
      <w:r>
        <w:rPr>
          <w:rFonts w:hint="eastAsia"/>
        </w:rPr>
        <w:lastRenderedPageBreak/>
        <w:t>需求</w:t>
      </w:r>
      <w:r w:rsidR="00CE1330">
        <w:rPr>
          <w:rFonts w:hint="eastAsia"/>
        </w:rPr>
        <w:t>分析</w:t>
      </w:r>
      <w:bookmarkEnd w:id="91"/>
    </w:p>
    <w:p w:rsidR="00863270" w:rsidRDefault="00EC0269" w:rsidP="00863270">
      <w:pPr>
        <w:pStyle w:val="2"/>
        <w:numPr>
          <w:ilvl w:val="1"/>
          <w:numId w:val="18"/>
        </w:numPr>
      </w:pPr>
      <w:bookmarkStart w:id="92" w:name="_Toc501035671"/>
      <w:r>
        <w:rPr>
          <w:rFonts w:hint="eastAsia"/>
        </w:rPr>
        <w:t>背景</w:t>
      </w:r>
      <w:bookmarkEnd w:id="92"/>
    </w:p>
    <w:p w:rsidR="00737BFE" w:rsidRDefault="00A418F4" w:rsidP="00CE0C0A">
      <w:pPr>
        <w:ind w:left="615" w:firstLineChars="200" w:firstLine="480"/>
        <w:rPr>
          <w:sz w:val="24"/>
          <w:szCs w:val="24"/>
        </w:rPr>
      </w:pPr>
      <w:r w:rsidRPr="00C067CF">
        <w:rPr>
          <w:rFonts w:hint="eastAsia"/>
          <w:sz w:val="24"/>
          <w:szCs w:val="24"/>
        </w:rPr>
        <w:t>目前</w:t>
      </w:r>
      <w:r w:rsidRPr="00C067CF">
        <w:rPr>
          <w:rFonts w:hint="eastAsia"/>
          <w:sz w:val="24"/>
          <w:szCs w:val="24"/>
        </w:rPr>
        <w:t>vod</w:t>
      </w:r>
      <w:r w:rsidR="00916335">
        <w:rPr>
          <w:rFonts w:hint="eastAsia"/>
          <w:sz w:val="24"/>
          <w:szCs w:val="24"/>
        </w:rPr>
        <w:t xml:space="preserve"> </w:t>
      </w:r>
      <w:r w:rsidRPr="00C067CF">
        <w:rPr>
          <w:rFonts w:hint="eastAsia"/>
          <w:sz w:val="24"/>
          <w:szCs w:val="24"/>
        </w:rPr>
        <w:t>push</w:t>
      </w:r>
      <w:r w:rsidRPr="00C067CF">
        <w:rPr>
          <w:rFonts w:hint="eastAsia"/>
          <w:sz w:val="24"/>
          <w:szCs w:val="24"/>
        </w:rPr>
        <w:t>内存置换策略未达到预期效果，开发需要对</w:t>
      </w:r>
      <w:r w:rsidRPr="00C067CF">
        <w:rPr>
          <w:rFonts w:hint="eastAsia"/>
          <w:sz w:val="24"/>
          <w:szCs w:val="24"/>
        </w:rPr>
        <w:t>vodpush</w:t>
      </w:r>
      <w:r w:rsidR="00C067CF" w:rsidRPr="00C067CF">
        <w:rPr>
          <w:rFonts w:hint="eastAsia"/>
          <w:sz w:val="24"/>
          <w:szCs w:val="24"/>
        </w:rPr>
        <w:t>内存置换策略</w:t>
      </w:r>
      <w:r w:rsidR="00737BFE">
        <w:rPr>
          <w:rFonts w:hint="eastAsia"/>
          <w:sz w:val="24"/>
          <w:szCs w:val="24"/>
        </w:rPr>
        <w:t>进行持续优化。由于</w:t>
      </w:r>
      <w:r w:rsidRPr="00C067CF">
        <w:rPr>
          <w:rFonts w:hint="eastAsia"/>
          <w:sz w:val="24"/>
          <w:szCs w:val="24"/>
        </w:rPr>
        <w:t>线上环境复杂</w:t>
      </w:r>
      <w:r w:rsidR="00916335">
        <w:rPr>
          <w:rFonts w:hint="eastAsia"/>
          <w:sz w:val="24"/>
          <w:szCs w:val="24"/>
        </w:rPr>
        <w:t>且</w:t>
      </w:r>
      <w:r w:rsidRPr="00C067CF">
        <w:rPr>
          <w:rFonts w:hint="eastAsia"/>
          <w:sz w:val="24"/>
          <w:szCs w:val="24"/>
        </w:rPr>
        <w:t>搭建</w:t>
      </w:r>
      <w:r w:rsidRPr="00C067CF">
        <w:rPr>
          <w:rFonts w:hint="eastAsia"/>
          <w:sz w:val="24"/>
          <w:szCs w:val="24"/>
        </w:rPr>
        <w:t>vodpush</w:t>
      </w:r>
      <w:r w:rsidRPr="00C067CF">
        <w:rPr>
          <w:rFonts w:hint="eastAsia"/>
          <w:sz w:val="24"/>
          <w:szCs w:val="24"/>
        </w:rPr>
        <w:t>内存置换效率</w:t>
      </w:r>
      <w:r w:rsidR="00C067CF" w:rsidRPr="00C067CF">
        <w:rPr>
          <w:rFonts w:hint="eastAsia"/>
          <w:sz w:val="24"/>
          <w:szCs w:val="24"/>
        </w:rPr>
        <w:t>测试</w:t>
      </w:r>
      <w:r w:rsidR="00737BFE">
        <w:rPr>
          <w:rFonts w:hint="eastAsia"/>
          <w:sz w:val="24"/>
          <w:szCs w:val="24"/>
        </w:rPr>
        <w:t>环境复杂等</w:t>
      </w:r>
      <w:r w:rsidR="00916335">
        <w:rPr>
          <w:rFonts w:hint="eastAsia"/>
          <w:sz w:val="24"/>
          <w:szCs w:val="24"/>
        </w:rPr>
        <w:t>问题</w:t>
      </w:r>
      <w:r w:rsidR="00607499">
        <w:rPr>
          <w:rFonts w:hint="eastAsia"/>
          <w:sz w:val="24"/>
          <w:szCs w:val="24"/>
        </w:rPr>
        <w:t>，</w:t>
      </w:r>
      <w:r w:rsidR="00737BFE">
        <w:rPr>
          <w:rFonts w:hint="eastAsia"/>
          <w:sz w:val="24"/>
          <w:szCs w:val="24"/>
        </w:rPr>
        <w:t>导致</w:t>
      </w:r>
      <w:r w:rsidR="00916335">
        <w:rPr>
          <w:rFonts w:hint="eastAsia"/>
          <w:sz w:val="24"/>
          <w:szCs w:val="24"/>
        </w:rPr>
        <w:t>测试复杂且不</w:t>
      </w:r>
      <w:r w:rsidR="00737BFE" w:rsidRPr="00C067CF">
        <w:rPr>
          <w:rFonts w:hint="eastAsia"/>
          <w:sz w:val="24"/>
          <w:szCs w:val="24"/>
        </w:rPr>
        <w:t>准确量化优化</w:t>
      </w:r>
      <w:r w:rsidR="00737BFE">
        <w:rPr>
          <w:rFonts w:hint="eastAsia"/>
          <w:sz w:val="24"/>
          <w:szCs w:val="24"/>
        </w:rPr>
        <w:t>的</w:t>
      </w:r>
      <w:r w:rsidR="00737BFE" w:rsidRPr="00C067CF">
        <w:rPr>
          <w:rFonts w:hint="eastAsia"/>
          <w:sz w:val="24"/>
          <w:szCs w:val="24"/>
        </w:rPr>
        <w:t>效果</w:t>
      </w:r>
      <w:r w:rsidR="00737BFE">
        <w:rPr>
          <w:rFonts w:hint="eastAsia"/>
          <w:sz w:val="24"/>
          <w:szCs w:val="24"/>
        </w:rPr>
        <w:t>，</w:t>
      </w:r>
      <w:r w:rsidRPr="00C067CF">
        <w:rPr>
          <w:rFonts w:hint="eastAsia"/>
          <w:sz w:val="24"/>
          <w:szCs w:val="24"/>
        </w:rPr>
        <w:t>所以</w:t>
      </w:r>
      <w:r w:rsidR="00C067CF" w:rsidRPr="00C067CF">
        <w:rPr>
          <w:rFonts w:hint="eastAsia"/>
          <w:sz w:val="24"/>
          <w:szCs w:val="24"/>
        </w:rPr>
        <w:t>需要</w:t>
      </w:r>
      <w:r w:rsidRPr="00C067CF">
        <w:rPr>
          <w:rFonts w:hint="eastAsia"/>
          <w:sz w:val="24"/>
          <w:szCs w:val="24"/>
        </w:rPr>
        <w:t>vod</w:t>
      </w:r>
      <w:r w:rsidR="00916335">
        <w:rPr>
          <w:rFonts w:hint="eastAsia"/>
          <w:sz w:val="24"/>
          <w:szCs w:val="24"/>
        </w:rPr>
        <w:t xml:space="preserve"> </w:t>
      </w:r>
      <w:r w:rsidRPr="00C067CF">
        <w:rPr>
          <w:rFonts w:hint="eastAsia"/>
          <w:sz w:val="24"/>
          <w:szCs w:val="24"/>
        </w:rPr>
        <w:t>push</w:t>
      </w:r>
      <w:r w:rsidR="00916335">
        <w:rPr>
          <w:rFonts w:hint="eastAsia"/>
          <w:sz w:val="24"/>
          <w:szCs w:val="24"/>
        </w:rPr>
        <w:t>内存置换</w:t>
      </w:r>
      <w:r w:rsidR="00737BFE">
        <w:rPr>
          <w:rFonts w:hint="eastAsia"/>
          <w:sz w:val="24"/>
          <w:szCs w:val="24"/>
        </w:rPr>
        <w:t>策略模拟器。</w:t>
      </w:r>
    </w:p>
    <w:p w:rsidR="00863270" w:rsidRPr="00C067CF" w:rsidRDefault="00C067CF" w:rsidP="00CE0C0A">
      <w:pPr>
        <w:ind w:left="615" w:firstLineChars="200" w:firstLine="480"/>
        <w:rPr>
          <w:sz w:val="24"/>
          <w:szCs w:val="24"/>
        </w:rPr>
      </w:pPr>
      <w:r w:rsidRPr="00C067CF">
        <w:rPr>
          <w:rFonts w:hint="eastAsia"/>
          <w:sz w:val="24"/>
          <w:szCs w:val="24"/>
        </w:rPr>
        <w:t>模拟器</w:t>
      </w:r>
      <w:r w:rsidR="00A418F4" w:rsidRPr="00C067CF">
        <w:rPr>
          <w:rFonts w:hint="eastAsia"/>
          <w:sz w:val="24"/>
          <w:szCs w:val="24"/>
        </w:rPr>
        <w:t>主要的功能是</w:t>
      </w:r>
      <w:r w:rsidR="007F0B3B" w:rsidRPr="00C067CF">
        <w:rPr>
          <w:rFonts w:hint="eastAsia"/>
          <w:sz w:val="24"/>
          <w:szCs w:val="24"/>
        </w:rPr>
        <w:t>：控制变量</w:t>
      </w:r>
      <w:r w:rsidR="00EC2948">
        <w:rPr>
          <w:rFonts w:hint="eastAsia"/>
          <w:sz w:val="24"/>
          <w:szCs w:val="24"/>
        </w:rPr>
        <w:t>（例如</w:t>
      </w:r>
      <w:r w:rsidR="00916335">
        <w:rPr>
          <w:rFonts w:hint="eastAsia"/>
          <w:sz w:val="24"/>
          <w:szCs w:val="24"/>
        </w:rPr>
        <w:t>：</w:t>
      </w:r>
      <w:r w:rsidR="00607499">
        <w:rPr>
          <w:rFonts w:hint="eastAsia"/>
          <w:sz w:val="24"/>
          <w:szCs w:val="24"/>
        </w:rPr>
        <w:t>vod</w:t>
      </w:r>
      <w:r w:rsidR="00916335">
        <w:rPr>
          <w:rFonts w:hint="eastAsia"/>
          <w:sz w:val="24"/>
          <w:szCs w:val="24"/>
        </w:rPr>
        <w:t xml:space="preserve"> </w:t>
      </w:r>
      <w:r w:rsidR="00EC2948">
        <w:rPr>
          <w:rFonts w:hint="eastAsia"/>
          <w:sz w:val="24"/>
          <w:szCs w:val="24"/>
        </w:rPr>
        <w:t>push</w:t>
      </w:r>
      <w:r w:rsidR="00EC2948">
        <w:rPr>
          <w:rFonts w:hint="eastAsia"/>
          <w:sz w:val="24"/>
          <w:szCs w:val="24"/>
        </w:rPr>
        <w:t>中硬盘存储的文件数量，大小）</w:t>
      </w:r>
      <w:r w:rsidR="007F0B3B" w:rsidRPr="00C067CF">
        <w:rPr>
          <w:rFonts w:hint="eastAsia"/>
          <w:sz w:val="24"/>
          <w:szCs w:val="24"/>
        </w:rPr>
        <w:t>，量化</w:t>
      </w:r>
      <w:r w:rsidR="007F0B3B" w:rsidRPr="00C067CF">
        <w:rPr>
          <w:rFonts w:hint="eastAsia"/>
          <w:sz w:val="24"/>
          <w:szCs w:val="24"/>
        </w:rPr>
        <w:t>vod</w:t>
      </w:r>
      <w:r w:rsidR="00916335">
        <w:rPr>
          <w:rFonts w:hint="eastAsia"/>
          <w:sz w:val="24"/>
          <w:szCs w:val="24"/>
        </w:rPr>
        <w:t xml:space="preserve"> </w:t>
      </w:r>
      <w:r w:rsidR="007F0B3B" w:rsidRPr="00C067CF">
        <w:rPr>
          <w:rFonts w:hint="eastAsia"/>
          <w:sz w:val="24"/>
          <w:szCs w:val="24"/>
        </w:rPr>
        <w:t>push</w:t>
      </w:r>
      <w:r w:rsidR="007F0B3B" w:rsidRPr="00C067CF">
        <w:rPr>
          <w:rFonts w:hint="eastAsia"/>
          <w:sz w:val="24"/>
          <w:szCs w:val="24"/>
        </w:rPr>
        <w:t>的各项指标</w:t>
      </w:r>
      <w:r w:rsidR="00EC2948">
        <w:rPr>
          <w:rFonts w:hint="eastAsia"/>
          <w:sz w:val="24"/>
          <w:szCs w:val="24"/>
        </w:rPr>
        <w:t>（</w:t>
      </w:r>
      <w:r w:rsidR="003F227D">
        <w:rPr>
          <w:rFonts w:hint="eastAsia"/>
          <w:sz w:val="24"/>
          <w:szCs w:val="24"/>
        </w:rPr>
        <w:t>例如</w:t>
      </w:r>
      <w:r w:rsidR="00916335">
        <w:rPr>
          <w:rFonts w:hint="eastAsia"/>
          <w:sz w:val="24"/>
          <w:szCs w:val="24"/>
        </w:rPr>
        <w:t>：</w:t>
      </w:r>
      <w:r w:rsidR="00607499">
        <w:rPr>
          <w:rFonts w:hint="eastAsia"/>
          <w:sz w:val="24"/>
          <w:szCs w:val="24"/>
        </w:rPr>
        <w:t>vod</w:t>
      </w:r>
      <w:r w:rsidR="00916335">
        <w:rPr>
          <w:rFonts w:hint="eastAsia"/>
          <w:sz w:val="24"/>
          <w:szCs w:val="24"/>
        </w:rPr>
        <w:t xml:space="preserve"> </w:t>
      </w:r>
      <w:r w:rsidR="003F227D">
        <w:rPr>
          <w:rFonts w:hint="eastAsia"/>
          <w:sz w:val="24"/>
          <w:szCs w:val="24"/>
        </w:rPr>
        <w:t>push</w:t>
      </w:r>
      <w:r w:rsidR="003F227D">
        <w:rPr>
          <w:rFonts w:hint="eastAsia"/>
          <w:sz w:val="24"/>
          <w:szCs w:val="24"/>
        </w:rPr>
        <w:t>的带宽利用率</w:t>
      </w:r>
      <w:r w:rsidR="00EC2948">
        <w:rPr>
          <w:rFonts w:hint="eastAsia"/>
          <w:sz w:val="24"/>
          <w:szCs w:val="24"/>
        </w:rPr>
        <w:t>）</w:t>
      </w:r>
      <w:r w:rsidR="007F0B3B" w:rsidRPr="00C067CF">
        <w:rPr>
          <w:rFonts w:hint="eastAsia"/>
          <w:sz w:val="24"/>
          <w:szCs w:val="24"/>
        </w:rPr>
        <w:t>；简化环境搭建，快速测试开发感兴趣的各种场景</w:t>
      </w:r>
      <w:r w:rsidR="003F227D">
        <w:rPr>
          <w:rFonts w:hint="eastAsia"/>
          <w:sz w:val="24"/>
          <w:szCs w:val="24"/>
        </w:rPr>
        <w:t>（通过接口传入参数，快速搭建需要场景）</w:t>
      </w:r>
      <w:r w:rsidR="007F0B3B" w:rsidRPr="00C067CF">
        <w:rPr>
          <w:rFonts w:hint="eastAsia"/>
          <w:sz w:val="24"/>
          <w:szCs w:val="24"/>
        </w:rPr>
        <w:t>；</w:t>
      </w:r>
    </w:p>
    <w:p w:rsidR="00EC0269" w:rsidRPr="00C067CF" w:rsidRDefault="00CE0C0A" w:rsidP="00F27A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EC0269" w:rsidRPr="00EC0269" w:rsidRDefault="00EC0269" w:rsidP="00737BFE"/>
    <w:p w:rsidR="00863270" w:rsidRPr="00863270" w:rsidRDefault="00EC0269" w:rsidP="00863270">
      <w:pPr>
        <w:pStyle w:val="2"/>
        <w:numPr>
          <w:ilvl w:val="1"/>
          <w:numId w:val="18"/>
        </w:numPr>
      </w:pPr>
      <w:bookmarkStart w:id="93" w:name="_Toc501035672"/>
      <w:r>
        <w:rPr>
          <w:rFonts w:hint="eastAsia"/>
        </w:rPr>
        <w:t>需求</w:t>
      </w:r>
      <w:bookmarkEnd w:id="93"/>
    </w:p>
    <w:p w:rsidR="00767D61" w:rsidRDefault="00C067CF" w:rsidP="00CE0C0A">
      <w:pPr>
        <w:pStyle w:val="a3"/>
        <w:widowControl/>
        <w:numPr>
          <w:ilvl w:val="0"/>
          <w:numId w:val="31"/>
        </w:numPr>
        <w:ind w:firstLineChars="0"/>
        <w:jc w:val="left"/>
        <w:rPr>
          <w:sz w:val="24"/>
          <w:szCs w:val="24"/>
        </w:rPr>
      </w:pPr>
      <w:r w:rsidRPr="00CE0C0A">
        <w:rPr>
          <w:rFonts w:hint="eastAsia"/>
          <w:sz w:val="24"/>
          <w:szCs w:val="24"/>
        </w:rPr>
        <w:t>模拟器</w:t>
      </w:r>
      <w:r w:rsidR="00767D61" w:rsidRPr="00CE0C0A">
        <w:rPr>
          <w:rFonts w:hint="eastAsia"/>
          <w:sz w:val="24"/>
          <w:szCs w:val="24"/>
        </w:rPr>
        <w:t>动态配置参数：</w:t>
      </w:r>
    </w:p>
    <w:p w:rsidR="00E60354" w:rsidRPr="00CE0C0A" w:rsidRDefault="00E60354" w:rsidP="00E60354">
      <w:pPr>
        <w:pStyle w:val="a3"/>
        <w:widowControl/>
        <w:ind w:left="114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7650C75" wp14:editId="0A9BC5C4">
            <wp:extent cx="5274310" cy="18148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2B" w:rsidRPr="00CE0C0A" w:rsidRDefault="00767D61" w:rsidP="00CE0C0A">
      <w:pPr>
        <w:pStyle w:val="a3"/>
        <w:widowControl/>
        <w:numPr>
          <w:ilvl w:val="0"/>
          <w:numId w:val="31"/>
        </w:numPr>
        <w:ind w:firstLineChars="0"/>
        <w:jc w:val="left"/>
        <w:rPr>
          <w:sz w:val="24"/>
          <w:szCs w:val="24"/>
        </w:rPr>
      </w:pPr>
      <w:r w:rsidRPr="00CE0C0A">
        <w:rPr>
          <w:rFonts w:hint="eastAsia"/>
          <w:sz w:val="24"/>
          <w:szCs w:val="24"/>
        </w:rPr>
        <w:t>模拟器</w:t>
      </w:r>
      <w:r w:rsidR="00163D2B" w:rsidRPr="00CE0C0A">
        <w:rPr>
          <w:rFonts w:hint="eastAsia"/>
          <w:sz w:val="24"/>
          <w:szCs w:val="24"/>
        </w:rPr>
        <w:t>模拟</w:t>
      </w:r>
      <w:r w:rsidR="00163D2B" w:rsidRPr="00CE0C0A">
        <w:rPr>
          <w:rFonts w:hint="eastAsia"/>
          <w:sz w:val="24"/>
          <w:szCs w:val="24"/>
        </w:rPr>
        <w:t>sdk</w:t>
      </w:r>
      <w:r w:rsidRPr="00CE0C0A">
        <w:rPr>
          <w:rFonts w:hint="eastAsia"/>
          <w:sz w:val="24"/>
          <w:szCs w:val="24"/>
        </w:rPr>
        <w:t>向</w:t>
      </w:r>
      <w:r w:rsidR="00607499">
        <w:rPr>
          <w:rFonts w:hint="eastAsia"/>
          <w:sz w:val="24"/>
          <w:szCs w:val="24"/>
        </w:rPr>
        <w:t xml:space="preserve">vod </w:t>
      </w:r>
      <w:r w:rsidRPr="00CE0C0A">
        <w:rPr>
          <w:rFonts w:hint="eastAsia"/>
          <w:sz w:val="24"/>
          <w:szCs w:val="24"/>
        </w:rPr>
        <w:t>push</w:t>
      </w:r>
      <w:r w:rsidRPr="00CE0C0A">
        <w:rPr>
          <w:rFonts w:hint="eastAsia"/>
          <w:sz w:val="24"/>
          <w:szCs w:val="24"/>
        </w:rPr>
        <w:t>请求数据，</w:t>
      </w:r>
      <w:r w:rsidR="00163D2B" w:rsidRPr="00CE0C0A">
        <w:rPr>
          <w:rFonts w:hint="eastAsia"/>
          <w:sz w:val="24"/>
          <w:szCs w:val="24"/>
        </w:rPr>
        <w:t>统计</w:t>
      </w:r>
      <w:r w:rsidR="00163D2B" w:rsidRPr="00CE0C0A">
        <w:rPr>
          <w:rFonts w:hint="eastAsia"/>
          <w:sz w:val="24"/>
          <w:szCs w:val="24"/>
        </w:rPr>
        <w:t>vod</w:t>
      </w:r>
      <w:r w:rsidR="00607499">
        <w:rPr>
          <w:rFonts w:hint="eastAsia"/>
          <w:sz w:val="24"/>
          <w:szCs w:val="24"/>
        </w:rPr>
        <w:t xml:space="preserve"> </w:t>
      </w:r>
      <w:r w:rsidR="00163D2B" w:rsidRPr="00CE0C0A">
        <w:rPr>
          <w:rFonts w:hint="eastAsia"/>
          <w:sz w:val="24"/>
          <w:szCs w:val="24"/>
        </w:rPr>
        <w:t>push</w:t>
      </w:r>
      <w:r w:rsidR="00163D2B" w:rsidRPr="00CE0C0A">
        <w:rPr>
          <w:rFonts w:hint="eastAsia"/>
          <w:sz w:val="24"/>
          <w:szCs w:val="24"/>
        </w:rPr>
        <w:t>对</w:t>
      </w:r>
      <w:r w:rsidR="00163D2B" w:rsidRPr="00CE0C0A">
        <w:rPr>
          <w:rFonts w:hint="eastAsia"/>
          <w:sz w:val="24"/>
          <w:szCs w:val="24"/>
        </w:rPr>
        <w:t>sdk</w:t>
      </w:r>
      <w:r w:rsidR="00EC2948" w:rsidRPr="00CE0C0A">
        <w:rPr>
          <w:rFonts w:hint="eastAsia"/>
          <w:sz w:val="24"/>
          <w:szCs w:val="24"/>
        </w:rPr>
        <w:t>请求</w:t>
      </w:r>
      <w:r w:rsidR="00737BFE">
        <w:rPr>
          <w:rFonts w:hint="eastAsia"/>
          <w:sz w:val="24"/>
          <w:szCs w:val="24"/>
        </w:rPr>
        <w:t>数据请求</w:t>
      </w:r>
      <w:r w:rsidR="00EC2948" w:rsidRPr="00CE0C0A">
        <w:rPr>
          <w:rFonts w:hint="eastAsia"/>
          <w:sz w:val="24"/>
          <w:szCs w:val="24"/>
        </w:rPr>
        <w:t>的响应状况（时间点和状态码）并且能</w:t>
      </w:r>
      <w:r w:rsidR="003F227D" w:rsidRPr="00CE0C0A">
        <w:rPr>
          <w:rFonts w:hint="eastAsia"/>
          <w:sz w:val="24"/>
          <w:szCs w:val="24"/>
        </w:rPr>
        <w:t>在</w:t>
      </w:r>
      <w:r w:rsidR="003F227D" w:rsidRPr="00CE0C0A">
        <w:rPr>
          <w:rFonts w:hint="eastAsia"/>
          <w:sz w:val="24"/>
          <w:szCs w:val="24"/>
        </w:rPr>
        <w:t>elk</w:t>
      </w:r>
      <w:r w:rsidR="003F227D" w:rsidRPr="00CE0C0A">
        <w:rPr>
          <w:rFonts w:hint="eastAsia"/>
          <w:sz w:val="24"/>
          <w:szCs w:val="24"/>
        </w:rPr>
        <w:t>中</w:t>
      </w:r>
      <w:r w:rsidR="00EC2948" w:rsidRPr="00CE0C0A">
        <w:rPr>
          <w:rFonts w:hint="eastAsia"/>
          <w:sz w:val="24"/>
          <w:szCs w:val="24"/>
        </w:rPr>
        <w:t>直观展示</w:t>
      </w:r>
      <w:r w:rsidR="00CE0C0A" w:rsidRPr="00CE0C0A">
        <w:rPr>
          <w:rFonts w:hint="eastAsia"/>
          <w:sz w:val="24"/>
          <w:szCs w:val="24"/>
        </w:rPr>
        <w:t>；</w:t>
      </w:r>
    </w:p>
    <w:p w:rsidR="00163D2B" w:rsidRPr="00CE0C0A" w:rsidRDefault="00767D61" w:rsidP="00CE0C0A">
      <w:pPr>
        <w:pStyle w:val="a3"/>
        <w:widowControl/>
        <w:numPr>
          <w:ilvl w:val="0"/>
          <w:numId w:val="31"/>
        </w:numPr>
        <w:ind w:firstLineChars="0"/>
        <w:jc w:val="left"/>
        <w:rPr>
          <w:sz w:val="24"/>
          <w:szCs w:val="24"/>
        </w:rPr>
      </w:pPr>
      <w:r w:rsidRPr="00CE0C0A">
        <w:rPr>
          <w:rFonts w:hint="eastAsia"/>
          <w:sz w:val="24"/>
          <w:szCs w:val="24"/>
        </w:rPr>
        <w:t>模拟器根据</w:t>
      </w:r>
      <w:r w:rsidR="00163D2B" w:rsidRPr="00CE0C0A">
        <w:rPr>
          <w:rFonts w:hint="eastAsia"/>
          <w:sz w:val="24"/>
          <w:szCs w:val="24"/>
        </w:rPr>
        <w:t>vod</w:t>
      </w:r>
      <w:r w:rsidR="00607499">
        <w:rPr>
          <w:rFonts w:hint="eastAsia"/>
          <w:sz w:val="24"/>
          <w:szCs w:val="24"/>
        </w:rPr>
        <w:t xml:space="preserve"> </w:t>
      </w:r>
      <w:r w:rsidR="00163D2B" w:rsidRPr="00CE0C0A">
        <w:rPr>
          <w:rFonts w:hint="eastAsia"/>
          <w:sz w:val="24"/>
          <w:szCs w:val="24"/>
        </w:rPr>
        <w:t>push</w:t>
      </w:r>
      <w:r w:rsidRPr="00CE0C0A">
        <w:rPr>
          <w:rFonts w:hint="eastAsia"/>
          <w:sz w:val="24"/>
          <w:szCs w:val="24"/>
        </w:rPr>
        <w:t>的</w:t>
      </w:r>
      <w:r w:rsidRPr="00CE0C0A">
        <w:rPr>
          <w:rFonts w:hint="eastAsia"/>
          <w:sz w:val="24"/>
          <w:szCs w:val="24"/>
        </w:rPr>
        <w:t>log</w:t>
      </w:r>
      <w:r w:rsidR="008C08EC">
        <w:rPr>
          <w:rFonts w:hint="eastAsia"/>
          <w:sz w:val="24"/>
          <w:szCs w:val="24"/>
        </w:rPr>
        <w:t>在</w:t>
      </w:r>
      <w:r w:rsidR="008C08EC">
        <w:rPr>
          <w:rFonts w:hint="eastAsia"/>
          <w:sz w:val="24"/>
          <w:szCs w:val="24"/>
        </w:rPr>
        <w:t>elk</w:t>
      </w:r>
      <w:r w:rsidR="008C08EC">
        <w:rPr>
          <w:rFonts w:hint="eastAsia"/>
          <w:sz w:val="24"/>
          <w:szCs w:val="24"/>
        </w:rPr>
        <w:t>中</w:t>
      </w:r>
      <w:r w:rsidRPr="00CE0C0A">
        <w:rPr>
          <w:rFonts w:hint="eastAsia"/>
          <w:sz w:val="24"/>
          <w:szCs w:val="24"/>
        </w:rPr>
        <w:t>展示</w:t>
      </w:r>
      <w:r w:rsidRPr="00CE0C0A">
        <w:rPr>
          <w:rFonts w:hint="eastAsia"/>
          <w:sz w:val="24"/>
          <w:szCs w:val="24"/>
        </w:rPr>
        <w:t>vod push</w:t>
      </w:r>
      <w:r w:rsidRPr="00CE0C0A">
        <w:rPr>
          <w:rFonts w:hint="eastAsia"/>
          <w:sz w:val="24"/>
          <w:szCs w:val="24"/>
        </w:rPr>
        <w:t>的</w:t>
      </w:r>
      <w:r w:rsidR="003F227D" w:rsidRPr="00CE0C0A">
        <w:rPr>
          <w:rFonts w:hint="eastAsia"/>
          <w:sz w:val="24"/>
          <w:szCs w:val="24"/>
        </w:rPr>
        <w:t>状况</w:t>
      </w:r>
      <w:r w:rsidR="00163D2B" w:rsidRPr="00CE0C0A">
        <w:rPr>
          <w:rFonts w:hint="eastAsia"/>
          <w:sz w:val="24"/>
          <w:szCs w:val="24"/>
        </w:rPr>
        <w:t>（带宽的利用</w:t>
      </w:r>
      <w:r w:rsidR="003F227D" w:rsidRPr="00CE0C0A">
        <w:rPr>
          <w:rFonts w:hint="eastAsia"/>
          <w:sz w:val="24"/>
          <w:szCs w:val="24"/>
        </w:rPr>
        <w:t>率</w:t>
      </w:r>
      <w:r w:rsidR="00163D2B" w:rsidRPr="00CE0C0A">
        <w:rPr>
          <w:rFonts w:hint="eastAsia"/>
          <w:sz w:val="24"/>
          <w:szCs w:val="24"/>
        </w:rPr>
        <w:t>，内存的利用</w:t>
      </w:r>
      <w:r w:rsidR="003F227D" w:rsidRPr="00CE0C0A">
        <w:rPr>
          <w:rFonts w:hint="eastAsia"/>
          <w:sz w:val="24"/>
          <w:szCs w:val="24"/>
        </w:rPr>
        <w:t>率</w:t>
      </w:r>
      <w:r w:rsidR="00163D2B" w:rsidRPr="00CE0C0A">
        <w:rPr>
          <w:rFonts w:hint="eastAsia"/>
          <w:sz w:val="24"/>
          <w:szCs w:val="24"/>
        </w:rPr>
        <w:t>）</w:t>
      </w:r>
      <w:r w:rsidR="00CE0C0A" w:rsidRPr="00CE0C0A">
        <w:rPr>
          <w:rFonts w:hint="eastAsia"/>
          <w:sz w:val="24"/>
          <w:szCs w:val="24"/>
        </w:rPr>
        <w:t>；</w:t>
      </w:r>
    </w:p>
    <w:p w:rsidR="00793934" w:rsidRDefault="007F0B3B" w:rsidP="007F0B3B">
      <w:pPr>
        <w:pStyle w:val="2"/>
      </w:pPr>
      <w:bookmarkStart w:id="94" w:name="_Toc501035673"/>
      <w:r>
        <w:rPr>
          <w:rFonts w:hint="eastAsia"/>
        </w:rPr>
        <w:t>1.3</w:t>
      </w:r>
      <w:r w:rsidR="00793934">
        <w:rPr>
          <w:rFonts w:hint="eastAsia"/>
        </w:rPr>
        <w:t>需求分析</w:t>
      </w:r>
      <w:bookmarkEnd w:id="94"/>
    </w:p>
    <w:p w:rsidR="00CE0C0A" w:rsidRPr="00E60354" w:rsidRDefault="00737BFE" w:rsidP="00E60354">
      <w:pPr>
        <w:pStyle w:val="a3"/>
        <w:numPr>
          <w:ilvl w:val="0"/>
          <w:numId w:val="3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模拟器</w:t>
      </w:r>
      <w:r w:rsidR="00D0360B">
        <w:rPr>
          <w:rFonts w:hint="eastAsia"/>
          <w:sz w:val="24"/>
          <w:szCs w:val="24"/>
        </w:rPr>
        <w:t>可以动态配置</w:t>
      </w:r>
      <w:r w:rsidR="00CE0C0A" w:rsidRPr="00E60354">
        <w:rPr>
          <w:rFonts w:hint="eastAsia"/>
          <w:sz w:val="24"/>
          <w:szCs w:val="24"/>
        </w:rPr>
        <w:t>参数：</w:t>
      </w:r>
    </w:p>
    <w:p w:rsidR="00CE0C0A" w:rsidRDefault="00CE0C0A" w:rsidP="00A10C80">
      <w:pPr>
        <w:ind w:left="211" w:firstLineChars="300" w:firstLine="630"/>
      </w:pPr>
    </w:p>
    <w:p w:rsidR="00CE0C0A" w:rsidRPr="00A10C80" w:rsidRDefault="00CE0C0A" w:rsidP="00916335">
      <w:pPr>
        <w:pStyle w:val="a3"/>
        <w:numPr>
          <w:ilvl w:val="0"/>
          <w:numId w:val="32"/>
        </w:numPr>
        <w:ind w:firstLineChars="0"/>
        <w:rPr>
          <w:sz w:val="24"/>
          <w:szCs w:val="24"/>
        </w:rPr>
      </w:pPr>
      <w:r w:rsidRPr="00A10C80">
        <w:rPr>
          <w:rFonts w:hint="eastAsia"/>
          <w:sz w:val="24"/>
          <w:szCs w:val="24"/>
        </w:rPr>
        <w:t>模拟器</w:t>
      </w:r>
      <w:r w:rsidR="00737BFE">
        <w:rPr>
          <w:rFonts w:hint="eastAsia"/>
          <w:sz w:val="24"/>
          <w:szCs w:val="24"/>
        </w:rPr>
        <w:t>模拟</w:t>
      </w:r>
      <w:r w:rsidR="00737BFE">
        <w:rPr>
          <w:rFonts w:hint="eastAsia"/>
          <w:sz w:val="24"/>
          <w:szCs w:val="24"/>
        </w:rPr>
        <w:t>SDK</w:t>
      </w:r>
      <w:r w:rsidR="00737BFE">
        <w:rPr>
          <w:rFonts w:hint="eastAsia"/>
          <w:sz w:val="24"/>
          <w:szCs w:val="24"/>
        </w:rPr>
        <w:t>向</w:t>
      </w:r>
      <w:r w:rsidR="00737BFE">
        <w:rPr>
          <w:rFonts w:hint="eastAsia"/>
          <w:sz w:val="24"/>
          <w:szCs w:val="24"/>
        </w:rPr>
        <w:t>vod push</w:t>
      </w:r>
      <w:r w:rsidR="00737BFE">
        <w:rPr>
          <w:rFonts w:hint="eastAsia"/>
          <w:sz w:val="24"/>
          <w:szCs w:val="24"/>
        </w:rPr>
        <w:t>请求数据</w:t>
      </w:r>
      <w:r w:rsidRPr="00A10C80">
        <w:rPr>
          <w:rFonts w:hint="eastAsia"/>
          <w:sz w:val="24"/>
          <w:szCs w:val="24"/>
        </w:rPr>
        <w:t>，当收到</w:t>
      </w:r>
      <w:r w:rsidRPr="00A10C80">
        <w:rPr>
          <w:rFonts w:hint="eastAsia"/>
          <w:sz w:val="24"/>
          <w:szCs w:val="24"/>
        </w:rPr>
        <w:t>vod push</w:t>
      </w:r>
      <w:r w:rsidR="00916335">
        <w:rPr>
          <w:rFonts w:hint="eastAsia"/>
          <w:sz w:val="24"/>
          <w:szCs w:val="24"/>
        </w:rPr>
        <w:t>的返回</w:t>
      </w:r>
      <w:r w:rsidRPr="00A10C80">
        <w:rPr>
          <w:rFonts w:hint="eastAsia"/>
          <w:sz w:val="24"/>
          <w:szCs w:val="24"/>
        </w:rPr>
        <w:t>时，记录接受到返回的时间点和返回的状态码，将记录打印到</w:t>
      </w:r>
      <w:r w:rsidRPr="00A10C80">
        <w:rPr>
          <w:rFonts w:hint="eastAsia"/>
          <w:sz w:val="24"/>
          <w:szCs w:val="24"/>
        </w:rPr>
        <w:t>log</w:t>
      </w:r>
      <w:r w:rsidRPr="00A10C80">
        <w:rPr>
          <w:rFonts w:hint="eastAsia"/>
          <w:sz w:val="24"/>
          <w:szCs w:val="24"/>
        </w:rPr>
        <w:t>中用于在</w:t>
      </w:r>
      <w:r w:rsidRPr="00A10C80">
        <w:rPr>
          <w:rFonts w:hint="eastAsia"/>
          <w:sz w:val="24"/>
          <w:szCs w:val="24"/>
        </w:rPr>
        <w:t>elk</w:t>
      </w:r>
      <w:r w:rsidRPr="00A10C80">
        <w:rPr>
          <w:rFonts w:hint="eastAsia"/>
          <w:sz w:val="24"/>
          <w:szCs w:val="24"/>
        </w:rPr>
        <w:t>中展示，当收到足够数量</w:t>
      </w:r>
      <w:r w:rsidR="00916335">
        <w:rPr>
          <w:rFonts w:hint="eastAsia"/>
          <w:sz w:val="24"/>
          <w:szCs w:val="24"/>
        </w:rPr>
        <w:t>（</w:t>
      </w:r>
      <w:r w:rsidR="00916335">
        <w:rPr>
          <w:rFonts w:hint="eastAsia"/>
          <w:sz w:val="24"/>
          <w:szCs w:val="24"/>
        </w:rPr>
        <w:t>file size / ppc / piece_per_</w:t>
      </w:r>
      <w:r w:rsidR="00916335" w:rsidRPr="00916335">
        <w:rPr>
          <w:sz w:val="24"/>
          <w:szCs w:val="24"/>
        </w:rPr>
        <w:t>request</w:t>
      </w:r>
      <w:r w:rsidR="00916335">
        <w:rPr>
          <w:rFonts w:hint="eastAsia"/>
          <w:sz w:val="24"/>
          <w:szCs w:val="24"/>
        </w:rPr>
        <w:t>_get</w:t>
      </w:r>
      <w:r w:rsidR="00916335">
        <w:rPr>
          <w:rFonts w:hint="eastAsia"/>
          <w:sz w:val="24"/>
          <w:szCs w:val="24"/>
        </w:rPr>
        <w:t>）</w:t>
      </w:r>
      <w:r w:rsidRPr="00A10C80">
        <w:rPr>
          <w:rFonts w:hint="eastAsia"/>
          <w:sz w:val="24"/>
          <w:szCs w:val="24"/>
        </w:rPr>
        <w:lastRenderedPageBreak/>
        <w:t>的状态码为</w:t>
      </w:r>
      <w:r w:rsidRPr="00A10C80">
        <w:rPr>
          <w:rFonts w:hint="eastAsia"/>
          <w:sz w:val="24"/>
          <w:szCs w:val="24"/>
        </w:rPr>
        <w:t>200</w:t>
      </w:r>
      <w:r w:rsidRPr="00A10C80">
        <w:rPr>
          <w:rFonts w:hint="eastAsia"/>
          <w:sz w:val="24"/>
          <w:szCs w:val="24"/>
        </w:rPr>
        <w:t>的返回时表示缓存完成</w:t>
      </w:r>
    </w:p>
    <w:p w:rsidR="00163D2B" w:rsidRDefault="00A10C80" w:rsidP="00A10C80">
      <w:pPr>
        <w:pStyle w:val="a3"/>
        <w:numPr>
          <w:ilvl w:val="0"/>
          <w:numId w:val="32"/>
        </w:numPr>
        <w:ind w:firstLineChars="0"/>
        <w:rPr>
          <w:sz w:val="24"/>
          <w:szCs w:val="24"/>
        </w:rPr>
      </w:pPr>
      <w:r w:rsidRPr="00A10C80">
        <w:rPr>
          <w:rFonts w:hint="eastAsia"/>
          <w:sz w:val="24"/>
          <w:szCs w:val="24"/>
        </w:rPr>
        <w:t>模拟器根据</w:t>
      </w:r>
      <w:r w:rsidRPr="00A10C80">
        <w:rPr>
          <w:rFonts w:hint="eastAsia"/>
          <w:sz w:val="24"/>
          <w:szCs w:val="24"/>
        </w:rPr>
        <w:t>vod push</w:t>
      </w:r>
      <w:r w:rsidRPr="00A10C80">
        <w:rPr>
          <w:rFonts w:hint="eastAsia"/>
          <w:sz w:val="24"/>
          <w:szCs w:val="24"/>
        </w:rPr>
        <w:t>的</w:t>
      </w:r>
      <w:r w:rsidRPr="00A10C80">
        <w:rPr>
          <w:rFonts w:hint="eastAsia"/>
          <w:sz w:val="24"/>
          <w:szCs w:val="24"/>
        </w:rPr>
        <w:t>log</w:t>
      </w:r>
      <w:r w:rsidRPr="00A10C80">
        <w:rPr>
          <w:rFonts w:hint="eastAsia"/>
          <w:sz w:val="24"/>
          <w:szCs w:val="24"/>
        </w:rPr>
        <w:t>能在</w:t>
      </w:r>
      <w:r w:rsidRPr="00A10C80">
        <w:rPr>
          <w:rFonts w:hint="eastAsia"/>
          <w:sz w:val="24"/>
          <w:szCs w:val="24"/>
        </w:rPr>
        <w:t>elk</w:t>
      </w:r>
      <w:r w:rsidRPr="00A10C80">
        <w:rPr>
          <w:rFonts w:hint="eastAsia"/>
          <w:sz w:val="24"/>
          <w:szCs w:val="24"/>
        </w:rPr>
        <w:t>中展示</w:t>
      </w:r>
      <w:r w:rsidRPr="00A10C80">
        <w:rPr>
          <w:rFonts w:hint="eastAsia"/>
          <w:sz w:val="24"/>
          <w:szCs w:val="24"/>
        </w:rPr>
        <w:t>vod push</w:t>
      </w:r>
      <w:r w:rsidRPr="00A10C80">
        <w:rPr>
          <w:rFonts w:hint="eastAsia"/>
          <w:sz w:val="24"/>
          <w:szCs w:val="24"/>
        </w:rPr>
        <w:t>的内存利用率和带宽利用率</w:t>
      </w:r>
    </w:p>
    <w:p w:rsidR="00A10C80" w:rsidRPr="00A10C80" w:rsidRDefault="00916335" w:rsidP="00A10C80">
      <w:pPr>
        <w:pStyle w:val="a3"/>
        <w:numPr>
          <w:ilvl w:val="0"/>
          <w:numId w:val="3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 w:rsidR="00A10C80">
        <w:rPr>
          <w:rFonts w:hint="eastAsia"/>
          <w:sz w:val="24"/>
          <w:szCs w:val="24"/>
        </w:rPr>
        <w:t xml:space="preserve">dn </w:t>
      </w:r>
      <w:r w:rsidR="003350FF">
        <w:rPr>
          <w:rFonts w:hint="eastAsia"/>
          <w:sz w:val="24"/>
          <w:szCs w:val="24"/>
        </w:rPr>
        <w:t>simulator</w:t>
      </w:r>
      <w:r w:rsidR="00A10C80">
        <w:rPr>
          <w:rFonts w:hint="eastAsia"/>
          <w:sz w:val="24"/>
          <w:szCs w:val="24"/>
        </w:rPr>
        <w:t>由开发提供主要用于控制</w:t>
      </w:r>
      <w:r w:rsidR="00A10C80">
        <w:rPr>
          <w:rFonts w:hint="eastAsia"/>
          <w:sz w:val="24"/>
          <w:szCs w:val="24"/>
        </w:rPr>
        <w:t>vod push</w:t>
      </w:r>
      <w:r w:rsidR="00A10C80">
        <w:rPr>
          <w:rFonts w:hint="eastAsia"/>
          <w:sz w:val="24"/>
          <w:szCs w:val="24"/>
        </w:rPr>
        <w:t>中的文件</w:t>
      </w:r>
      <w:r w:rsidR="006D7C2E">
        <w:rPr>
          <w:rFonts w:hint="eastAsia"/>
          <w:sz w:val="24"/>
          <w:szCs w:val="24"/>
        </w:rPr>
        <w:t>（</w:t>
      </w:r>
      <w:r w:rsidR="006D7C2E" w:rsidRPr="006D7C2E">
        <w:rPr>
          <w:rFonts w:hint="eastAsia"/>
          <w:sz w:val="24"/>
          <w:szCs w:val="24"/>
        </w:rPr>
        <w:t>或者直接将文件注入</w:t>
      </w:r>
      <w:r w:rsidR="006D7C2E" w:rsidRPr="006D7C2E">
        <w:rPr>
          <w:rFonts w:hint="eastAsia"/>
          <w:sz w:val="24"/>
          <w:szCs w:val="24"/>
        </w:rPr>
        <w:t>vod push</w:t>
      </w:r>
      <w:r w:rsidR="006D7C2E" w:rsidRPr="006D7C2E">
        <w:rPr>
          <w:rFonts w:hint="eastAsia"/>
          <w:sz w:val="24"/>
          <w:szCs w:val="24"/>
        </w:rPr>
        <w:t>的工具</w:t>
      </w:r>
      <w:r w:rsidR="006D7C2E">
        <w:rPr>
          <w:rFonts w:hint="eastAsia"/>
          <w:sz w:val="24"/>
          <w:szCs w:val="24"/>
        </w:rPr>
        <w:t>）</w:t>
      </w:r>
    </w:p>
    <w:p w:rsidR="00163D2B" w:rsidRDefault="00FE4817" w:rsidP="00163D2B">
      <w:pPr>
        <w:pStyle w:val="1"/>
        <w:numPr>
          <w:ilvl w:val="0"/>
          <w:numId w:val="18"/>
        </w:numPr>
      </w:pPr>
      <w:bookmarkStart w:id="95" w:name="_Toc501035674"/>
      <w:r>
        <w:rPr>
          <w:rFonts w:hint="eastAsia"/>
        </w:rPr>
        <w:t>概要设计</w:t>
      </w:r>
      <w:bookmarkEnd w:id="95"/>
    </w:p>
    <w:p w:rsidR="00737BFE" w:rsidRPr="00737BFE" w:rsidRDefault="00737BFE" w:rsidP="00737BFE">
      <w:pPr>
        <w:pStyle w:val="a3"/>
        <w:ind w:left="420" w:firstLineChars="0" w:firstLine="0"/>
        <w:rPr>
          <w:sz w:val="24"/>
          <w:szCs w:val="24"/>
        </w:rPr>
      </w:pPr>
      <w:r w:rsidRPr="00737BFE">
        <w:rPr>
          <w:rFonts w:hint="eastAsia"/>
          <w:sz w:val="24"/>
          <w:szCs w:val="24"/>
        </w:rPr>
        <w:t>模拟器设计结构图如下：</w:t>
      </w:r>
    </w:p>
    <w:p w:rsidR="00737BFE" w:rsidRDefault="00737BFE" w:rsidP="00737BFE">
      <w:r>
        <w:rPr>
          <w:rFonts w:hint="eastAsia"/>
        </w:rPr>
        <w:tab/>
      </w:r>
      <w:r w:rsidR="00985FC1">
        <w:rPr>
          <w:noProof/>
        </w:rPr>
        <w:drawing>
          <wp:inline distT="0" distB="0" distL="0" distR="0" wp14:anchorId="5F519E20" wp14:editId="592C0DB6">
            <wp:extent cx="4485715" cy="198095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5715" cy="1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FE" w:rsidRPr="00737BFE" w:rsidRDefault="00737BFE" w:rsidP="00737BFE"/>
    <w:p w:rsidR="00737BFE" w:rsidRDefault="008C08EC" w:rsidP="00737BFE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需要</w:t>
      </w:r>
      <w:r w:rsidR="00737BFE">
        <w:rPr>
          <w:rFonts w:hint="eastAsia"/>
          <w:sz w:val="24"/>
          <w:szCs w:val="24"/>
        </w:rPr>
        <w:t>环境如下：</w:t>
      </w:r>
    </w:p>
    <w:p w:rsidR="00737BFE" w:rsidRDefault="008C08EC" w:rsidP="00737BFE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4B0E06" w:rsidRPr="006D7C2E">
        <w:rPr>
          <w:rFonts w:hint="eastAsia"/>
          <w:sz w:val="24"/>
          <w:szCs w:val="24"/>
        </w:rPr>
        <w:t xml:space="preserve">cdn </w:t>
      </w:r>
      <w:r w:rsidR="003350FF">
        <w:rPr>
          <w:rFonts w:hint="eastAsia"/>
          <w:sz w:val="24"/>
          <w:szCs w:val="24"/>
        </w:rPr>
        <w:t>simulator</w:t>
      </w:r>
      <w:r w:rsidR="004B0E06" w:rsidRPr="006D7C2E">
        <w:rPr>
          <w:rFonts w:hint="eastAsia"/>
          <w:sz w:val="24"/>
          <w:szCs w:val="24"/>
        </w:rPr>
        <w:t>（</w:t>
      </w:r>
      <w:r w:rsidR="00E50DC3">
        <w:rPr>
          <w:rFonts w:hint="eastAsia"/>
          <w:sz w:val="24"/>
          <w:szCs w:val="24"/>
        </w:rPr>
        <w:t>用于</w:t>
      </w:r>
      <w:r w:rsidR="004B0E06" w:rsidRPr="006D7C2E">
        <w:rPr>
          <w:rFonts w:hint="eastAsia"/>
          <w:sz w:val="24"/>
          <w:szCs w:val="24"/>
        </w:rPr>
        <w:t>直接将文件</w:t>
      </w:r>
      <w:r w:rsidR="00E50DC3">
        <w:rPr>
          <w:rFonts w:hint="eastAsia"/>
          <w:sz w:val="24"/>
          <w:szCs w:val="24"/>
        </w:rPr>
        <w:t>写入</w:t>
      </w:r>
      <w:r w:rsidR="004B0E06" w:rsidRPr="006D7C2E">
        <w:rPr>
          <w:rFonts w:hint="eastAsia"/>
          <w:sz w:val="24"/>
          <w:szCs w:val="24"/>
        </w:rPr>
        <w:t>vod push</w:t>
      </w:r>
      <w:r w:rsidR="00E50DC3">
        <w:rPr>
          <w:rFonts w:hint="eastAsia"/>
          <w:sz w:val="24"/>
          <w:szCs w:val="24"/>
        </w:rPr>
        <w:t>所在机器的磁盘上</w:t>
      </w:r>
      <w:r w:rsidR="00985FC1">
        <w:rPr>
          <w:rFonts w:hint="eastAsia"/>
          <w:sz w:val="24"/>
          <w:szCs w:val="24"/>
        </w:rPr>
        <w:t>，用于控制</w:t>
      </w:r>
      <w:r w:rsidR="00985FC1">
        <w:rPr>
          <w:rFonts w:hint="eastAsia"/>
          <w:sz w:val="24"/>
          <w:szCs w:val="24"/>
        </w:rPr>
        <w:t xml:space="preserve">vod push </w:t>
      </w:r>
      <w:r w:rsidR="00E50DC3">
        <w:rPr>
          <w:rFonts w:hint="eastAsia"/>
          <w:sz w:val="24"/>
          <w:szCs w:val="24"/>
        </w:rPr>
        <w:t>上保存</w:t>
      </w:r>
      <w:r w:rsidR="00985FC1">
        <w:rPr>
          <w:rFonts w:hint="eastAsia"/>
          <w:sz w:val="24"/>
          <w:szCs w:val="24"/>
        </w:rPr>
        <w:t>的文件</w:t>
      </w:r>
      <w:r>
        <w:rPr>
          <w:rFonts w:hint="eastAsia"/>
          <w:sz w:val="24"/>
          <w:szCs w:val="24"/>
        </w:rPr>
        <w:t>）</w:t>
      </w:r>
    </w:p>
    <w:p w:rsidR="00737BFE" w:rsidRDefault="008C08EC" w:rsidP="00737BFE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4B0E06" w:rsidRPr="006D7C2E">
        <w:rPr>
          <w:rFonts w:hint="eastAsia"/>
          <w:sz w:val="24"/>
          <w:szCs w:val="24"/>
        </w:rPr>
        <w:t>真实的</w:t>
      </w:r>
      <w:r w:rsidR="004B0E06" w:rsidRPr="006D7C2E">
        <w:rPr>
          <w:rFonts w:hint="eastAsia"/>
          <w:sz w:val="24"/>
          <w:szCs w:val="24"/>
        </w:rPr>
        <w:t xml:space="preserve">vod push </w:t>
      </w:r>
    </w:p>
    <w:p w:rsidR="00737BFE" w:rsidRDefault="008C08EC" w:rsidP="00737BFE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17126F" w:rsidRPr="006D7C2E">
        <w:rPr>
          <w:rFonts w:hint="eastAsia"/>
          <w:sz w:val="24"/>
          <w:szCs w:val="24"/>
        </w:rPr>
        <w:t>vod push</w:t>
      </w:r>
      <w:r w:rsidR="0017126F" w:rsidRPr="006D7C2E">
        <w:rPr>
          <w:rFonts w:hint="eastAsia"/>
          <w:sz w:val="24"/>
          <w:szCs w:val="24"/>
        </w:rPr>
        <w:t>运行</w:t>
      </w:r>
      <w:r w:rsidR="0017126F" w:rsidRPr="006D7C2E">
        <w:rPr>
          <w:rFonts w:hint="eastAsia"/>
          <w:sz w:val="24"/>
          <w:szCs w:val="24"/>
        </w:rPr>
        <w:t>log</w:t>
      </w:r>
    </w:p>
    <w:p w:rsidR="004B0E06" w:rsidRDefault="008C08EC" w:rsidP="00737BFE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400B23">
        <w:rPr>
          <w:rFonts w:hint="eastAsia"/>
          <w:sz w:val="24"/>
          <w:szCs w:val="24"/>
        </w:rPr>
        <w:t>可用的</w:t>
      </w:r>
      <w:r w:rsidR="0017126F" w:rsidRPr="006D7C2E">
        <w:rPr>
          <w:rFonts w:hint="eastAsia"/>
          <w:sz w:val="24"/>
          <w:szCs w:val="24"/>
        </w:rPr>
        <w:t>elk</w:t>
      </w:r>
      <w:r>
        <w:rPr>
          <w:rFonts w:hint="eastAsia"/>
          <w:sz w:val="24"/>
          <w:szCs w:val="24"/>
        </w:rPr>
        <w:t xml:space="preserve"> </w:t>
      </w:r>
      <w:r w:rsidR="00400B23">
        <w:rPr>
          <w:rFonts w:hint="eastAsia"/>
          <w:sz w:val="24"/>
          <w:szCs w:val="24"/>
        </w:rPr>
        <w:t>（</w:t>
      </w:r>
      <w:r w:rsidR="004E7A0D" w:rsidRPr="006D7C2E">
        <w:rPr>
          <w:rFonts w:hint="eastAsia"/>
          <w:sz w:val="24"/>
          <w:szCs w:val="24"/>
        </w:rPr>
        <w:t>复</w:t>
      </w:r>
      <w:r w:rsidR="0017126F" w:rsidRPr="006D7C2E">
        <w:rPr>
          <w:rFonts w:hint="eastAsia"/>
          <w:sz w:val="24"/>
          <w:szCs w:val="24"/>
        </w:rPr>
        <w:t>用策略模拟器环境</w:t>
      </w:r>
      <w:r w:rsidR="004E7A0D" w:rsidRPr="006D7C2E">
        <w:rPr>
          <w:rFonts w:hint="eastAsia"/>
          <w:sz w:val="24"/>
          <w:szCs w:val="24"/>
        </w:rPr>
        <w:t>的</w:t>
      </w:r>
      <w:r w:rsidR="00E60354" w:rsidRPr="006D7C2E">
        <w:rPr>
          <w:rFonts w:hint="eastAsia"/>
          <w:sz w:val="24"/>
          <w:szCs w:val="24"/>
        </w:rPr>
        <w:t>elk</w:t>
      </w:r>
      <w:r>
        <w:rPr>
          <w:rFonts w:hint="eastAsia"/>
          <w:sz w:val="24"/>
          <w:szCs w:val="24"/>
        </w:rPr>
        <w:t>即可</w:t>
      </w:r>
      <w:r w:rsidR="00400B23">
        <w:rPr>
          <w:rFonts w:hint="eastAsia"/>
          <w:sz w:val="24"/>
          <w:szCs w:val="24"/>
        </w:rPr>
        <w:t>）</w:t>
      </w:r>
    </w:p>
    <w:p w:rsidR="003F511C" w:rsidRPr="006D7C2E" w:rsidRDefault="003F511C" w:rsidP="004B0E06">
      <w:pPr>
        <w:ind w:left="420"/>
        <w:rPr>
          <w:sz w:val="24"/>
          <w:szCs w:val="24"/>
        </w:rPr>
      </w:pPr>
    </w:p>
    <w:p w:rsidR="004E7A0D" w:rsidRDefault="004E7A0D" w:rsidP="002B2194">
      <w:pPr>
        <w:ind w:left="420"/>
        <w:rPr>
          <w:sz w:val="24"/>
          <w:szCs w:val="24"/>
        </w:rPr>
      </w:pPr>
      <w:r w:rsidRPr="006D7C2E">
        <w:rPr>
          <w:rFonts w:hint="eastAsia"/>
          <w:sz w:val="24"/>
          <w:szCs w:val="24"/>
        </w:rPr>
        <w:t>需要开发</w:t>
      </w:r>
      <w:r w:rsidR="00985FC1">
        <w:rPr>
          <w:rFonts w:hint="eastAsia"/>
          <w:sz w:val="24"/>
          <w:szCs w:val="24"/>
        </w:rPr>
        <w:t xml:space="preserve">sdk </w:t>
      </w:r>
      <w:r w:rsidR="003350FF">
        <w:rPr>
          <w:rFonts w:hint="eastAsia"/>
          <w:sz w:val="24"/>
          <w:szCs w:val="24"/>
        </w:rPr>
        <w:t>simulator</w:t>
      </w:r>
      <w:r w:rsidR="00985FC1">
        <w:rPr>
          <w:rFonts w:hint="eastAsia"/>
          <w:sz w:val="24"/>
          <w:szCs w:val="24"/>
        </w:rPr>
        <w:t>模块有以下功能</w:t>
      </w:r>
      <w:r w:rsidRPr="006D7C2E">
        <w:rPr>
          <w:rFonts w:hint="eastAsia"/>
          <w:sz w:val="24"/>
          <w:szCs w:val="24"/>
        </w:rPr>
        <w:t>：</w:t>
      </w:r>
    </w:p>
    <w:p w:rsidR="00182EF1" w:rsidRPr="00182EF1" w:rsidRDefault="00182EF1" w:rsidP="00182EF1">
      <w:pPr>
        <w:pStyle w:val="a3"/>
        <w:numPr>
          <w:ilvl w:val="0"/>
          <w:numId w:val="38"/>
        </w:numPr>
        <w:ind w:firstLineChars="0"/>
        <w:rPr>
          <w:sz w:val="24"/>
          <w:szCs w:val="24"/>
        </w:rPr>
      </w:pPr>
      <w:r w:rsidRPr="00182EF1">
        <w:rPr>
          <w:rFonts w:hint="eastAsia"/>
          <w:sz w:val="24"/>
          <w:szCs w:val="24"/>
        </w:rPr>
        <w:t xml:space="preserve">sdk </w:t>
      </w:r>
      <w:r w:rsidR="003350FF">
        <w:rPr>
          <w:rFonts w:hint="eastAsia"/>
          <w:sz w:val="24"/>
          <w:szCs w:val="24"/>
        </w:rPr>
        <w:t>simulator</w:t>
      </w:r>
      <w:r w:rsidRPr="00182EF1">
        <w:rPr>
          <w:rFonts w:hint="eastAsia"/>
          <w:sz w:val="24"/>
          <w:szCs w:val="24"/>
        </w:rPr>
        <w:t xml:space="preserve"> </w:t>
      </w:r>
      <w:r w:rsidR="00985FC1">
        <w:rPr>
          <w:rFonts w:hint="eastAsia"/>
          <w:sz w:val="24"/>
          <w:szCs w:val="24"/>
        </w:rPr>
        <w:t>可以</w:t>
      </w:r>
      <w:r w:rsidRPr="00182EF1">
        <w:rPr>
          <w:rFonts w:hint="eastAsia"/>
          <w:sz w:val="24"/>
          <w:szCs w:val="24"/>
        </w:rPr>
        <w:t>模拟</w:t>
      </w:r>
      <w:r w:rsidRPr="00182EF1">
        <w:rPr>
          <w:rFonts w:hint="eastAsia"/>
          <w:sz w:val="24"/>
          <w:szCs w:val="24"/>
        </w:rPr>
        <w:t>sdk</w:t>
      </w:r>
      <w:r w:rsidRPr="00182EF1">
        <w:rPr>
          <w:rFonts w:hint="eastAsia"/>
          <w:sz w:val="24"/>
          <w:szCs w:val="24"/>
        </w:rPr>
        <w:t>请求数据</w:t>
      </w:r>
    </w:p>
    <w:p w:rsidR="00182EF1" w:rsidRDefault="00985FC1" w:rsidP="00182EF1">
      <w:pPr>
        <w:pStyle w:val="a3"/>
        <w:numPr>
          <w:ilvl w:val="0"/>
          <w:numId w:val="3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sdk </w:t>
      </w:r>
      <w:r w:rsidR="003350FF">
        <w:rPr>
          <w:rFonts w:hint="eastAsia"/>
          <w:sz w:val="24"/>
          <w:szCs w:val="24"/>
        </w:rPr>
        <w:t>simulator</w:t>
      </w:r>
      <w:r>
        <w:rPr>
          <w:rFonts w:hint="eastAsia"/>
          <w:sz w:val="24"/>
          <w:szCs w:val="24"/>
        </w:rPr>
        <w:t>可以</w:t>
      </w:r>
      <w:r w:rsidR="00182EF1">
        <w:rPr>
          <w:rFonts w:hint="eastAsia"/>
          <w:sz w:val="24"/>
          <w:szCs w:val="24"/>
        </w:rPr>
        <w:t>收集每个</w:t>
      </w:r>
      <w:r w:rsidR="00182EF1">
        <w:rPr>
          <w:rFonts w:hint="eastAsia"/>
          <w:sz w:val="24"/>
          <w:szCs w:val="24"/>
        </w:rPr>
        <w:t>sdk</w:t>
      </w:r>
      <w:r w:rsidR="00182EF1">
        <w:rPr>
          <w:rFonts w:hint="eastAsia"/>
          <w:sz w:val="24"/>
          <w:szCs w:val="24"/>
        </w:rPr>
        <w:t>的</w:t>
      </w:r>
      <w:r w:rsidR="00182EF1">
        <w:rPr>
          <w:rFonts w:hint="eastAsia"/>
          <w:sz w:val="24"/>
          <w:szCs w:val="24"/>
        </w:rPr>
        <w:t>log</w:t>
      </w:r>
      <w:r w:rsidR="00182EF1">
        <w:rPr>
          <w:rFonts w:hint="eastAsia"/>
          <w:sz w:val="24"/>
          <w:szCs w:val="24"/>
        </w:rPr>
        <w:t>，提供给</w:t>
      </w:r>
      <w:r w:rsidR="00182EF1">
        <w:rPr>
          <w:rFonts w:hint="eastAsia"/>
          <w:sz w:val="24"/>
          <w:szCs w:val="24"/>
        </w:rPr>
        <w:t>elk</w:t>
      </w:r>
    </w:p>
    <w:p w:rsidR="00182EF1" w:rsidRDefault="00985FC1" w:rsidP="00182EF1">
      <w:pPr>
        <w:pStyle w:val="a3"/>
        <w:numPr>
          <w:ilvl w:val="0"/>
          <w:numId w:val="3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sdk</w:t>
      </w:r>
      <w:r>
        <w:rPr>
          <w:rFonts w:hint="eastAsia"/>
          <w:sz w:val="24"/>
          <w:szCs w:val="24"/>
        </w:rPr>
        <w:t xml:space="preserve"> </w:t>
      </w:r>
      <w:r w:rsidR="003350FF">
        <w:rPr>
          <w:rFonts w:hint="eastAsia"/>
          <w:sz w:val="24"/>
          <w:szCs w:val="24"/>
        </w:rPr>
        <w:t>simulator</w:t>
      </w:r>
      <w:r w:rsidR="000A2AB4">
        <w:rPr>
          <w:rFonts w:hint="eastAsia"/>
          <w:sz w:val="24"/>
          <w:szCs w:val="24"/>
        </w:rPr>
        <w:t>可以动态配置参数</w:t>
      </w:r>
      <w:r>
        <w:rPr>
          <w:rFonts w:hint="eastAsia"/>
          <w:sz w:val="24"/>
          <w:szCs w:val="24"/>
        </w:rPr>
        <w:t>（例如：</w:t>
      </w:r>
      <w:r w:rsidRPr="005A088A">
        <w:rPr>
          <w:sz w:val="24"/>
          <w:szCs w:val="24"/>
        </w:rPr>
        <w:t>sdk</w:t>
      </w:r>
      <w:r w:rsidRPr="005A088A">
        <w:rPr>
          <w:sz w:val="24"/>
          <w:szCs w:val="24"/>
        </w:rPr>
        <w:t>的总数，</w:t>
      </w:r>
      <w:r w:rsidR="000A2AB4">
        <w:rPr>
          <w:rFonts w:hint="eastAsia"/>
          <w:sz w:val="24"/>
          <w:szCs w:val="24"/>
        </w:rPr>
        <w:t>每</w:t>
      </w:r>
      <w:r w:rsidRPr="005A088A">
        <w:rPr>
          <w:sz w:val="24"/>
          <w:szCs w:val="24"/>
        </w:rPr>
        <w:t>个文件请求的</w:t>
      </w:r>
      <w:r w:rsidRPr="005A088A">
        <w:rPr>
          <w:sz w:val="24"/>
          <w:szCs w:val="24"/>
        </w:rPr>
        <w:t>sdk</w:t>
      </w:r>
      <w:r w:rsidRPr="005A088A">
        <w:rPr>
          <w:sz w:val="24"/>
          <w:szCs w:val="24"/>
        </w:rPr>
        <w:t>数量等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 xml:space="preserve"> </w:t>
      </w:r>
    </w:p>
    <w:p w:rsidR="00D0360B" w:rsidRDefault="00D0360B" w:rsidP="00D0360B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需要配置的模块：</w:t>
      </w:r>
    </w:p>
    <w:p w:rsidR="00D0360B" w:rsidRPr="00D0360B" w:rsidRDefault="00D0360B" w:rsidP="00D0360B">
      <w:pPr>
        <w:pStyle w:val="a3"/>
        <w:numPr>
          <w:ilvl w:val="0"/>
          <w:numId w:val="39"/>
        </w:numPr>
        <w:ind w:firstLineChars="0"/>
        <w:rPr>
          <w:sz w:val="24"/>
          <w:szCs w:val="24"/>
        </w:rPr>
      </w:pPr>
      <w:r w:rsidRPr="00D0360B">
        <w:rPr>
          <w:rFonts w:hint="eastAsia"/>
          <w:sz w:val="24"/>
          <w:szCs w:val="24"/>
        </w:rPr>
        <w:t>读取</w:t>
      </w:r>
      <w:r w:rsidRPr="00D0360B">
        <w:rPr>
          <w:rFonts w:hint="eastAsia"/>
          <w:sz w:val="24"/>
          <w:szCs w:val="24"/>
        </w:rPr>
        <w:t>vod</w:t>
      </w:r>
      <w:r w:rsidR="00DE21CA">
        <w:rPr>
          <w:rFonts w:hint="eastAsia"/>
          <w:sz w:val="24"/>
          <w:szCs w:val="24"/>
        </w:rPr>
        <w:t xml:space="preserve"> </w:t>
      </w:r>
      <w:r w:rsidRPr="00D0360B">
        <w:rPr>
          <w:rFonts w:hint="eastAsia"/>
          <w:sz w:val="24"/>
          <w:szCs w:val="24"/>
        </w:rPr>
        <w:t xml:space="preserve">push </w:t>
      </w:r>
      <w:r w:rsidRPr="00D0360B">
        <w:rPr>
          <w:rFonts w:hint="eastAsia"/>
          <w:sz w:val="24"/>
          <w:szCs w:val="24"/>
        </w:rPr>
        <w:t>的</w:t>
      </w:r>
      <w:r w:rsidRPr="00D0360B">
        <w:rPr>
          <w:rFonts w:hint="eastAsia"/>
          <w:sz w:val="24"/>
          <w:szCs w:val="24"/>
        </w:rPr>
        <w:t>log</w:t>
      </w:r>
      <w:r w:rsidRPr="00D0360B">
        <w:rPr>
          <w:rFonts w:hint="eastAsia"/>
          <w:sz w:val="24"/>
          <w:szCs w:val="24"/>
        </w:rPr>
        <w:t>在</w:t>
      </w:r>
      <w:r w:rsidRPr="00D0360B">
        <w:rPr>
          <w:rFonts w:hint="eastAsia"/>
          <w:sz w:val="24"/>
          <w:szCs w:val="24"/>
        </w:rPr>
        <w:t>elk</w:t>
      </w:r>
      <w:r w:rsidRPr="00D0360B">
        <w:rPr>
          <w:rFonts w:hint="eastAsia"/>
          <w:sz w:val="24"/>
          <w:szCs w:val="24"/>
        </w:rPr>
        <w:t>中展示（</w:t>
      </w:r>
      <w:r w:rsidRPr="00D0360B">
        <w:rPr>
          <w:rFonts w:hint="eastAsia"/>
          <w:sz w:val="24"/>
          <w:szCs w:val="24"/>
        </w:rPr>
        <w:t xml:space="preserve">filebeat </w:t>
      </w:r>
      <w:r w:rsidRPr="00D0360B">
        <w:sym w:font="Wingdings" w:char="F0E0"/>
      </w:r>
      <w:r w:rsidRPr="00D0360B">
        <w:rPr>
          <w:rFonts w:hint="eastAsia"/>
          <w:sz w:val="24"/>
          <w:szCs w:val="24"/>
        </w:rPr>
        <w:t xml:space="preserve"> logstash</w:t>
      </w:r>
      <w:r w:rsidRPr="00D0360B">
        <w:sym w:font="Wingdings" w:char="F0E0"/>
      </w:r>
      <w:r w:rsidRPr="00D0360B">
        <w:rPr>
          <w:rFonts w:hint="eastAsia"/>
          <w:sz w:val="24"/>
          <w:szCs w:val="24"/>
        </w:rPr>
        <w:t>elasticserach</w:t>
      </w:r>
      <w:r w:rsidRPr="00D0360B">
        <w:rPr>
          <w:rFonts w:hint="eastAsia"/>
          <w:sz w:val="24"/>
          <w:szCs w:val="24"/>
        </w:rPr>
        <w:t>）</w:t>
      </w:r>
    </w:p>
    <w:p w:rsidR="00D0360B" w:rsidRPr="00D0360B" w:rsidRDefault="00D0360B" w:rsidP="00D0360B">
      <w:pPr>
        <w:pStyle w:val="a3"/>
        <w:numPr>
          <w:ilvl w:val="0"/>
          <w:numId w:val="39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读取</w:t>
      </w:r>
      <w:r>
        <w:rPr>
          <w:sz w:val="24"/>
          <w:szCs w:val="24"/>
        </w:rPr>
        <w:t>sdk</w:t>
      </w:r>
      <w:r>
        <w:rPr>
          <w:sz w:val="24"/>
          <w:szCs w:val="24"/>
        </w:rPr>
        <w:t>的</w:t>
      </w:r>
      <w:r>
        <w:rPr>
          <w:sz w:val="24"/>
          <w:szCs w:val="24"/>
        </w:rPr>
        <w:t>log</w:t>
      </w:r>
      <w:r>
        <w:rPr>
          <w:sz w:val="24"/>
          <w:szCs w:val="24"/>
        </w:rPr>
        <w:t>在</w:t>
      </w:r>
      <w:r>
        <w:rPr>
          <w:sz w:val="24"/>
          <w:szCs w:val="24"/>
        </w:rPr>
        <w:t>elk</w:t>
      </w:r>
      <w:r>
        <w:rPr>
          <w:sz w:val="24"/>
          <w:szCs w:val="24"/>
        </w:rPr>
        <w:t>中展示</w:t>
      </w:r>
      <w:r w:rsidRPr="00D0360B">
        <w:rPr>
          <w:rFonts w:hint="eastAsia"/>
          <w:sz w:val="24"/>
          <w:szCs w:val="24"/>
        </w:rPr>
        <w:t>（</w:t>
      </w:r>
      <w:r w:rsidRPr="00D0360B">
        <w:rPr>
          <w:rFonts w:hint="eastAsia"/>
          <w:sz w:val="24"/>
          <w:szCs w:val="24"/>
        </w:rPr>
        <w:t xml:space="preserve">filebeat </w:t>
      </w:r>
      <w:r w:rsidRPr="00D0360B">
        <w:sym w:font="Wingdings" w:char="F0E0"/>
      </w:r>
      <w:r w:rsidRPr="00D0360B">
        <w:rPr>
          <w:rFonts w:hint="eastAsia"/>
          <w:sz w:val="24"/>
          <w:szCs w:val="24"/>
        </w:rPr>
        <w:t xml:space="preserve"> logstash</w:t>
      </w:r>
      <w:r w:rsidRPr="00D0360B">
        <w:sym w:font="Wingdings" w:char="F0E0"/>
      </w:r>
      <w:r w:rsidRPr="00D0360B">
        <w:rPr>
          <w:rFonts w:hint="eastAsia"/>
          <w:sz w:val="24"/>
          <w:szCs w:val="24"/>
        </w:rPr>
        <w:t>elasticserach</w:t>
      </w:r>
      <w:r w:rsidRPr="00D0360B">
        <w:rPr>
          <w:rFonts w:hint="eastAsia"/>
          <w:sz w:val="24"/>
          <w:szCs w:val="24"/>
        </w:rPr>
        <w:t>）</w:t>
      </w:r>
    </w:p>
    <w:p w:rsidR="003F511C" w:rsidRPr="003F511C" w:rsidRDefault="003F511C" w:rsidP="003F511C">
      <w:pPr>
        <w:ind w:left="420"/>
        <w:rPr>
          <w:sz w:val="24"/>
          <w:szCs w:val="24"/>
        </w:rPr>
      </w:pPr>
    </w:p>
    <w:p w:rsidR="004A245B" w:rsidRPr="006D7C2E" w:rsidRDefault="004A245B" w:rsidP="001D2904">
      <w:pPr>
        <w:pStyle w:val="a3"/>
        <w:ind w:left="360" w:firstLineChars="0" w:firstLine="0"/>
        <w:jc w:val="center"/>
        <w:rPr>
          <w:sz w:val="24"/>
          <w:szCs w:val="24"/>
        </w:rPr>
      </w:pPr>
    </w:p>
    <w:p w:rsidR="004A245B" w:rsidRPr="006D7C2E" w:rsidRDefault="004A245B" w:rsidP="000D51A7">
      <w:pPr>
        <w:widowControl/>
        <w:jc w:val="left"/>
        <w:rPr>
          <w:sz w:val="24"/>
          <w:szCs w:val="24"/>
        </w:rPr>
      </w:pPr>
      <w:r w:rsidRPr="006D7C2E">
        <w:rPr>
          <w:sz w:val="24"/>
          <w:szCs w:val="24"/>
        </w:rPr>
        <w:br w:type="page"/>
      </w:r>
    </w:p>
    <w:p w:rsidR="00DB715E" w:rsidRDefault="007F0B3B" w:rsidP="0097710E">
      <w:bookmarkStart w:id="96" w:name="_Toc501035675"/>
      <w:r>
        <w:rPr>
          <w:rFonts w:hint="eastAsia"/>
        </w:rPr>
        <w:lastRenderedPageBreak/>
        <w:t>3.</w:t>
      </w:r>
      <w:r w:rsidR="00A7319E">
        <w:rPr>
          <w:rFonts w:hint="eastAsia"/>
        </w:rPr>
        <w:t>详细设计</w:t>
      </w:r>
      <w:bookmarkEnd w:id="96"/>
      <w:r w:rsidR="00FA7262">
        <w:rPr>
          <w:rFonts w:hint="eastAsia"/>
        </w:rPr>
        <w:tab/>
        <w:t xml:space="preserve">SDK </w:t>
      </w:r>
      <w:r w:rsidR="003350FF">
        <w:rPr>
          <w:rFonts w:hint="eastAsia"/>
        </w:rPr>
        <w:t>simulator</w:t>
      </w:r>
      <w:r w:rsidR="00FA7262">
        <w:rPr>
          <w:rFonts w:hint="eastAsia"/>
        </w:rPr>
        <w:t>模块详细设计如下</w:t>
      </w:r>
      <w:r w:rsidR="00B1488B">
        <w:rPr>
          <w:rFonts w:hint="eastAsia"/>
        </w:rPr>
        <w:t>图所示</w:t>
      </w:r>
      <w:r w:rsidR="00FA7262">
        <w:rPr>
          <w:rFonts w:hint="eastAsia"/>
        </w:rPr>
        <w:t>：</w:t>
      </w:r>
    </w:p>
    <w:p w:rsidR="00B1488B" w:rsidRPr="00DB715E" w:rsidRDefault="00B1488B" w:rsidP="0097710E"/>
    <w:p w:rsidR="00197A01" w:rsidRDefault="00D43CBD" w:rsidP="007B4E2F">
      <w:r>
        <w:rPr>
          <w:rFonts w:hint="eastAsia"/>
        </w:rPr>
        <w:t xml:space="preserve">                </w:t>
      </w:r>
      <w:r w:rsidR="003350FF">
        <w:rPr>
          <w:noProof/>
        </w:rPr>
        <w:drawing>
          <wp:inline distT="0" distB="0" distL="0" distR="0" wp14:anchorId="79EFFD00" wp14:editId="06C9F365">
            <wp:extent cx="3613870" cy="3930623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1462" cy="392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30B" w:rsidRDefault="003350FF" w:rsidP="003350FF">
      <w:r>
        <w:rPr>
          <w:rFonts w:hint="eastAsia"/>
        </w:rPr>
        <w:t>1.</w:t>
      </w:r>
      <w:r>
        <w:rPr>
          <w:rFonts w:hint="eastAsia"/>
        </w:rPr>
        <w:t>使用者</w:t>
      </w:r>
      <w:r w:rsidR="0053730B">
        <w:rPr>
          <w:rFonts w:hint="eastAsia"/>
        </w:rPr>
        <w:t>根据测试场景修改配置文件</w:t>
      </w:r>
      <w:r w:rsidR="008610E8">
        <w:rPr>
          <w:rFonts w:hint="eastAsia"/>
        </w:rPr>
        <w:t>内容</w:t>
      </w:r>
      <w:r w:rsidR="0053730B">
        <w:rPr>
          <w:rFonts w:hint="eastAsia"/>
        </w:rPr>
        <w:t>（使用</w:t>
      </w:r>
      <w:r w:rsidR="0053730B">
        <w:rPr>
          <w:rFonts w:hint="eastAsia"/>
        </w:rPr>
        <w:t xml:space="preserve">/tools/detect_files.py </w:t>
      </w:r>
      <w:r w:rsidR="0053730B">
        <w:rPr>
          <w:rFonts w:hint="eastAsia"/>
        </w:rPr>
        <w:t>探测</w:t>
      </w:r>
      <w:r w:rsidR="0053730B">
        <w:rPr>
          <w:rFonts w:hint="eastAsia"/>
        </w:rPr>
        <w:t>vod_push</w:t>
      </w:r>
      <w:r w:rsidR="0053730B">
        <w:rPr>
          <w:rFonts w:hint="eastAsia"/>
        </w:rPr>
        <w:t>磁盘上的文件</w:t>
      </w:r>
      <w:r w:rsidR="008610E8">
        <w:rPr>
          <w:rFonts w:hint="eastAsia"/>
        </w:rPr>
        <w:t>，</w:t>
      </w:r>
      <w:r w:rsidR="008610E8">
        <w:rPr>
          <w:rFonts w:hint="eastAsia"/>
        </w:rPr>
        <w:t>sdk</w:t>
      </w:r>
      <w:r w:rsidR="008610E8">
        <w:rPr>
          <w:rFonts w:hint="eastAsia"/>
        </w:rPr>
        <w:t>只能请求</w:t>
      </w:r>
      <w:r w:rsidR="008610E8">
        <w:rPr>
          <w:rFonts w:hint="eastAsia"/>
        </w:rPr>
        <w:t>vod push</w:t>
      </w:r>
      <w:r w:rsidR="008610E8">
        <w:rPr>
          <w:rFonts w:hint="eastAsia"/>
        </w:rPr>
        <w:t>磁盘上存在的文件</w:t>
      </w:r>
      <w:r w:rsidR="0053730B">
        <w:rPr>
          <w:rFonts w:hint="eastAsia"/>
        </w:rPr>
        <w:t>）</w:t>
      </w:r>
    </w:p>
    <w:p w:rsidR="008610E8" w:rsidRDefault="0053730B" w:rsidP="007B4E2F">
      <w:r>
        <w:rPr>
          <w:rFonts w:hint="eastAsia"/>
        </w:rPr>
        <w:t>2</w:t>
      </w:r>
      <w:r w:rsidR="00197A01">
        <w:rPr>
          <w:rFonts w:hint="eastAsia"/>
        </w:rPr>
        <w:t>.</w:t>
      </w:r>
      <w:r w:rsidR="00197A01">
        <w:rPr>
          <w:rFonts w:hint="eastAsia"/>
        </w:rPr>
        <w:t>启动</w:t>
      </w:r>
      <w:r>
        <w:rPr>
          <w:rFonts w:hint="eastAsia"/>
        </w:rPr>
        <w:t>main.py</w:t>
      </w:r>
      <w:r>
        <w:rPr>
          <w:rFonts w:hint="eastAsia"/>
        </w:rPr>
        <w:t>时会主动加载配置文件</w:t>
      </w:r>
      <w:r w:rsidR="00D43CBD">
        <w:rPr>
          <w:rFonts w:hint="eastAsia"/>
        </w:rPr>
        <w:t xml:space="preserve">   </w:t>
      </w:r>
    </w:p>
    <w:p w:rsidR="00550480" w:rsidRDefault="008610E8" w:rsidP="007B4E2F">
      <w:r>
        <w:rPr>
          <w:rFonts w:hint="eastAsia"/>
        </w:rPr>
        <w:t xml:space="preserve">3.sdk_faker </w:t>
      </w:r>
      <w:r>
        <w:rPr>
          <w:rFonts w:hint="eastAsia"/>
        </w:rPr>
        <w:t>根据已加载的参数，启动一定数量的线程</w:t>
      </w:r>
      <w:del w:id="97" w:author="Windows 用户" w:date="2018-01-04T15:29:00Z">
        <w:r w:rsidDel="00DD5720">
          <w:rPr>
            <w:rFonts w:hint="eastAsia"/>
          </w:rPr>
          <w:delText>（每一个线程模拟一个</w:delText>
        </w:r>
        <w:r w:rsidDel="00DD5720">
          <w:rPr>
            <w:rFonts w:hint="eastAsia"/>
          </w:rPr>
          <w:delText>sdk</w:delText>
        </w:r>
      </w:del>
      <w:r>
        <w:rPr>
          <w:rFonts w:hint="eastAsia"/>
        </w:rPr>
        <w:t>）</w:t>
      </w:r>
      <w:ins w:id="98" w:author="Windows 用户" w:date="2018-01-04T15:29:00Z">
        <w:r w:rsidR="00DD5720">
          <w:rPr>
            <w:rFonts w:hint="eastAsia"/>
          </w:rPr>
          <w:t>每个线程管理多个</w:t>
        </w:r>
        <w:r w:rsidR="00DD5720">
          <w:rPr>
            <w:rFonts w:hint="eastAsia"/>
          </w:rPr>
          <w:t>SDK</w:t>
        </w:r>
      </w:ins>
      <w:bookmarkStart w:id="99" w:name="_GoBack"/>
      <w:bookmarkEnd w:id="99"/>
      <w:r>
        <w:rPr>
          <w:rFonts w:hint="eastAsia"/>
        </w:rPr>
        <w:t>，向</w:t>
      </w:r>
      <w:r>
        <w:rPr>
          <w:rFonts w:hint="eastAsia"/>
        </w:rPr>
        <w:t>vod push</w:t>
      </w:r>
      <w:r>
        <w:rPr>
          <w:rFonts w:hint="eastAsia"/>
        </w:rPr>
        <w:t>请求不同的文件，当接受到足够的</w:t>
      </w:r>
      <w:r>
        <w:rPr>
          <w:rFonts w:hint="eastAsia"/>
        </w:rPr>
        <w:t>chunk</w:t>
      </w:r>
      <w:r>
        <w:rPr>
          <w:rFonts w:hint="eastAsia"/>
        </w:rPr>
        <w:t>数后，线程会被关闭（表示</w:t>
      </w:r>
      <w:r>
        <w:rPr>
          <w:rFonts w:hint="eastAsia"/>
        </w:rPr>
        <w:t>sdk</w:t>
      </w:r>
      <w:r>
        <w:rPr>
          <w:rFonts w:hint="eastAsia"/>
        </w:rPr>
        <w:t>下载完成）</w:t>
      </w:r>
    </w:p>
    <w:p w:rsidR="00675806" w:rsidRDefault="00675806" w:rsidP="007B4E2F">
      <w:r>
        <w:rPr>
          <w:rFonts w:hint="eastAsia"/>
        </w:rPr>
        <w:t>sdk</w:t>
      </w:r>
      <w:r>
        <w:rPr>
          <w:rFonts w:hint="eastAsia"/>
        </w:rPr>
        <w:t>发送请求的频度：当接受返回的状态码为</w:t>
      </w:r>
      <w:r>
        <w:rPr>
          <w:rFonts w:hint="eastAsia"/>
        </w:rPr>
        <w:t>200</w:t>
      </w:r>
      <w:r>
        <w:rPr>
          <w:rFonts w:hint="eastAsia"/>
        </w:rPr>
        <w:t>时，间隔</w:t>
      </w:r>
      <w:r>
        <w:rPr>
          <w:rFonts w:hint="eastAsia"/>
        </w:rPr>
        <w:t>100ms</w:t>
      </w:r>
      <w:r>
        <w:rPr>
          <w:rFonts w:hint="eastAsia"/>
        </w:rPr>
        <w:t>或者</w:t>
      </w:r>
      <w:r>
        <w:rPr>
          <w:rFonts w:hint="eastAsia"/>
        </w:rPr>
        <w:t>120ms</w:t>
      </w:r>
      <w:r>
        <w:rPr>
          <w:rFonts w:hint="eastAsia"/>
        </w:rPr>
        <w:t>继续发送请求</w:t>
      </w:r>
      <w:r w:rsidR="00965FC9">
        <w:rPr>
          <w:rFonts w:hint="eastAsia"/>
        </w:rPr>
        <w:t>（间隔由配置文件决定）</w:t>
      </w:r>
      <w:r>
        <w:rPr>
          <w:rFonts w:hint="eastAsia"/>
        </w:rPr>
        <w:t>；当接受返回的状态码为</w:t>
      </w:r>
      <w:r>
        <w:rPr>
          <w:rFonts w:hint="eastAsia"/>
        </w:rPr>
        <w:t>503</w:t>
      </w:r>
      <w:r>
        <w:rPr>
          <w:rFonts w:hint="eastAsia"/>
        </w:rPr>
        <w:t>时，固定间隔或者随机间隔重新请求</w:t>
      </w:r>
      <w:r w:rsidR="00965FC9">
        <w:rPr>
          <w:rFonts w:hint="eastAsia"/>
        </w:rPr>
        <w:t>（间隔由配置文件决定）</w:t>
      </w:r>
    </w:p>
    <w:p w:rsidR="00283E1C" w:rsidRDefault="008610E8" w:rsidP="007B4E2F">
      <w:r>
        <w:rPr>
          <w:rFonts w:hint="eastAsia"/>
        </w:rPr>
        <w:t>4.</w:t>
      </w:r>
      <w:r>
        <w:rPr>
          <w:rFonts w:hint="eastAsia"/>
        </w:rPr>
        <w:t>当</w:t>
      </w:r>
      <w:r>
        <w:rPr>
          <w:rFonts w:hint="eastAsia"/>
        </w:rPr>
        <w:t xml:space="preserve">sdk_faker </w:t>
      </w:r>
      <w:r>
        <w:rPr>
          <w:rFonts w:hint="eastAsia"/>
        </w:rPr>
        <w:t>请求数据时，会记录每个</w:t>
      </w:r>
      <w:r>
        <w:rPr>
          <w:rFonts w:hint="eastAsia"/>
        </w:rPr>
        <w:t>sdk</w:t>
      </w:r>
      <w:r>
        <w:rPr>
          <w:rFonts w:hint="eastAsia"/>
        </w:rPr>
        <w:t>发出请求的信息（</w:t>
      </w:r>
      <w:r w:rsidR="00283E1C">
        <w:rPr>
          <w:rFonts w:hint="eastAsia"/>
        </w:rPr>
        <w:t>线程号，发出请求的时间，</w:t>
      </w:r>
      <w:r w:rsidR="00283E1C">
        <w:rPr>
          <w:rFonts w:hint="eastAsia"/>
        </w:rPr>
        <w:t>chunk</w:t>
      </w:r>
      <w:r w:rsidR="00283E1C">
        <w:rPr>
          <w:rFonts w:hint="eastAsia"/>
        </w:rPr>
        <w:t>数范围等</w:t>
      </w:r>
      <w:r>
        <w:rPr>
          <w:rFonts w:hint="eastAsia"/>
        </w:rPr>
        <w:t>）</w:t>
      </w:r>
      <w:r w:rsidR="00283E1C">
        <w:rPr>
          <w:rFonts w:hint="eastAsia"/>
        </w:rPr>
        <w:t>和收到请求返回的信息（接受到请求的时间，状态码等）</w:t>
      </w:r>
    </w:p>
    <w:p w:rsidR="00283E1C" w:rsidRDefault="00283E1C" w:rsidP="007B4E2F"/>
    <w:p w:rsidR="00283E1C" w:rsidRDefault="00283E1C" w:rsidP="007B4E2F">
      <w:r>
        <w:rPr>
          <w:rFonts w:hint="eastAsia"/>
        </w:rPr>
        <w:t>展示模块：</w:t>
      </w:r>
    </w:p>
    <w:p w:rsidR="00D746D4" w:rsidRDefault="003350FF" w:rsidP="007B4E2F">
      <w:r>
        <w:t>Simulator</w:t>
      </w:r>
      <w:r w:rsidR="00283E1C">
        <w:rPr>
          <w:rFonts w:hint="eastAsia"/>
        </w:rPr>
        <w:t xml:space="preserve"> </w:t>
      </w:r>
      <w:r w:rsidR="00283E1C">
        <w:rPr>
          <w:rFonts w:hint="eastAsia"/>
        </w:rPr>
        <w:t>模块会将</w:t>
      </w:r>
      <w:r w:rsidR="00283E1C">
        <w:rPr>
          <w:rFonts w:hint="eastAsia"/>
        </w:rPr>
        <w:t>sdk</w:t>
      </w:r>
      <w:r w:rsidR="00283E1C">
        <w:rPr>
          <w:rFonts w:hint="eastAsia"/>
        </w:rPr>
        <w:t>的行为写入</w:t>
      </w:r>
      <w:r w:rsidR="00283E1C">
        <w:rPr>
          <w:rFonts w:hint="eastAsia"/>
        </w:rPr>
        <w:t>sdk_fake.log</w:t>
      </w:r>
      <w:r w:rsidR="00283E1C">
        <w:rPr>
          <w:rFonts w:hint="eastAsia"/>
        </w:rPr>
        <w:t>文件，</w:t>
      </w:r>
      <w:r w:rsidR="00283E1C">
        <w:rPr>
          <w:rFonts w:hint="eastAsia"/>
        </w:rPr>
        <w:t>filebeat</w:t>
      </w:r>
      <w:r w:rsidR="00283E1C">
        <w:rPr>
          <w:rFonts w:hint="eastAsia"/>
        </w:rPr>
        <w:t>读取该文件后交由</w:t>
      </w:r>
      <w:r w:rsidR="00283E1C">
        <w:rPr>
          <w:rFonts w:hint="eastAsia"/>
        </w:rPr>
        <w:t xml:space="preserve">logstash </w:t>
      </w:r>
      <w:r w:rsidR="00283E1C">
        <w:rPr>
          <w:rFonts w:hint="eastAsia"/>
        </w:rPr>
        <w:t>和</w:t>
      </w:r>
      <w:r w:rsidR="00283E1C">
        <w:rPr>
          <w:rFonts w:hint="eastAsia"/>
        </w:rPr>
        <w:t xml:space="preserve"> elasticstah </w:t>
      </w:r>
      <w:r w:rsidR="00283E1C">
        <w:rPr>
          <w:rFonts w:hint="eastAsia"/>
        </w:rPr>
        <w:t>处理最终展示在</w:t>
      </w:r>
      <w:r w:rsidR="00283E1C">
        <w:rPr>
          <w:rFonts w:hint="eastAsia"/>
        </w:rPr>
        <w:t>kibana</w:t>
      </w:r>
      <w:r w:rsidR="00283E1C">
        <w:rPr>
          <w:rFonts w:hint="eastAsia"/>
        </w:rPr>
        <w:t>上</w:t>
      </w:r>
      <w:r w:rsidR="00D43CBD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704F3" w:rsidRDefault="006D7C2E" w:rsidP="006D7C2E">
      <w:pPr>
        <w:pStyle w:val="1"/>
      </w:pPr>
      <w:bookmarkStart w:id="100" w:name="_Toc501035676"/>
      <w:r>
        <w:rPr>
          <w:rFonts w:hint="eastAsia"/>
        </w:rPr>
        <w:t>4.</w:t>
      </w:r>
      <w:r>
        <w:rPr>
          <w:rFonts w:hint="eastAsia"/>
        </w:rPr>
        <w:t>设计</w:t>
      </w:r>
      <w:r w:rsidR="0054130C" w:rsidRPr="005A2FA3">
        <w:rPr>
          <w:rFonts w:hint="eastAsia"/>
        </w:rPr>
        <w:t>实现</w:t>
      </w:r>
      <w:bookmarkEnd w:id="100"/>
    </w:p>
    <w:p w:rsidR="006D7C2E" w:rsidRDefault="006D7C2E" w:rsidP="006D7C2E">
      <w:r>
        <w:rPr>
          <w:rFonts w:hint="eastAsia"/>
        </w:rPr>
        <w:t>待补充</w:t>
      </w:r>
    </w:p>
    <w:p w:rsidR="00371E9D" w:rsidRDefault="00371E9D" w:rsidP="00371E9D">
      <w:pPr>
        <w:pStyle w:val="1"/>
      </w:pPr>
      <w:r>
        <w:rPr>
          <w:rFonts w:hint="eastAsia"/>
        </w:rPr>
        <w:lastRenderedPageBreak/>
        <w:t>5.</w:t>
      </w:r>
      <w:r>
        <w:rPr>
          <w:rFonts w:hint="eastAsia"/>
        </w:rPr>
        <w:t>问题与风险</w:t>
      </w:r>
    </w:p>
    <w:p w:rsidR="00374680" w:rsidRPr="00607499" w:rsidRDefault="00985FC1" w:rsidP="00607499">
      <w:pPr>
        <w:ind w:firstLineChars="300" w:firstLine="720"/>
        <w:rPr>
          <w:sz w:val="24"/>
          <w:szCs w:val="24"/>
        </w:rPr>
      </w:pPr>
      <w:r w:rsidRPr="00607499">
        <w:rPr>
          <w:sz w:val="24"/>
          <w:szCs w:val="24"/>
        </w:rPr>
        <w:t>c</w:t>
      </w:r>
      <w:r w:rsidR="00374680" w:rsidRPr="00607499">
        <w:rPr>
          <w:rFonts w:hint="eastAsia"/>
          <w:sz w:val="24"/>
          <w:szCs w:val="24"/>
        </w:rPr>
        <w:t xml:space="preserve">dn </w:t>
      </w:r>
      <w:r w:rsidR="003350FF">
        <w:rPr>
          <w:rFonts w:hint="eastAsia"/>
          <w:sz w:val="24"/>
          <w:szCs w:val="24"/>
        </w:rPr>
        <w:t>simulator</w:t>
      </w:r>
      <w:r w:rsidR="00374680" w:rsidRPr="00607499">
        <w:rPr>
          <w:rFonts w:hint="eastAsia"/>
          <w:sz w:val="24"/>
          <w:szCs w:val="24"/>
        </w:rPr>
        <w:t>需要开发提供（或者能直接将文件写入</w:t>
      </w:r>
      <w:r w:rsidR="00374680" w:rsidRPr="00607499">
        <w:rPr>
          <w:rFonts w:hint="eastAsia"/>
          <w:sz w:val="24"/>
          <w:szCs w:val="24"/>
        </w:rPr>
        <w:t>vod push</w:t>
      </w:r>
      <w:r w:rsidR="00374680" w:rsidRPr="00607499">
        <w:rPr>
          <w:rFonts w:hint="eastAsia"/>
          <w:sz w:val="24"/>
          <w:szCs w:val="24"/>
        </w:rPr>
        <w:t>的工具）</w:t>
      </w:r>
    </w:p>
    <w:p w:rsidR="00931C34" w:rsidRDefault="00400B23" w:rsidP="00DB715E">
      <w:pPr>
        <w:ind w:firstLineChars="300" w:firstLine="720"/>
        <w:rPr>
          <w:ins w:id="101" w:author="Windows 用户" w:date="2017-12-25T14:17:00Z"/>
          <w:sz w:val="24"/>
          <w:szCs w:val="24"/>
        </w:rPr>
      </w:pPr>
      <w:r w:rsidRPr="00607499">
        <w:rPr>
          <w:sz w:val="24"/>
          <w:szCs w:val="24"/>
        </w:rPr>
        <w:t>目前计划一个线程表示一个</w:t>
      </w:r>
      <w:r w:rsidRPr="00607499">
        <w:rPr>
          <w:sz w:val="24"/>
          <w:szCs w:val="24"/>
        </w:rPr>
        <w:t>sdk</w:t>
      </w:r>
      <w:r w:rsidRPr="00607499">
        <w:rPr>
          <w:sz w:val="24"/>
          <w:szCs w:val="24"/>
        </w:rPr>
        <w:t>，如果需要模拟上万级别的</w:t>
      </w:r>
      <w:r w:rsidRPr="00607499">
        <w:rPr>
          <w:sz w:val="24"/>
          <w:szCs w:val="24"/>
        </w:rPr>
        <w:t>sdk</w:t>
      </w:r>
      <w:r w:rsidRPr="00607499">
        <w:rPr>
          <w:sz w:val="24"/>
          <w:szCs w:val="24"/>
        </w:rPr>
        <w:t>，可能需要采用多进程加多线程的方式来模拟</w:t>
      </w:r>
      <w:r w:rsidRPr="00607499">
        <w:rPr>
          <w:rFonts w:hint="eastAsia"/>
          <w:sz w:val="24"/>
          <w:szCs w:val="24"/>
        </w:rPr>
        <w:t>sdk</w:t>
      </w:r>
      <w:r w:rsidR="00374680" w:rsidRPr="00607499">
        <w:rPr>
          <w:rFonts w:hint="eastAsia"/>
          <w:sz w:val="24"/>
          <w:szCs w:val="24"/>
        </w:rPr>
        <w:t>；</w:t>
      </w:r>
      <w:r w:rsidR="00050D95" w:rsidRPr="0097710E">
        <w:rPr>
          <w:sz w:val="24"/>
          <w:szCs w:val="24"/>
        </w:rPr>
        <w:t>vod push</w:t>
      </w:r>
      <w:r w:rsidR="00050D95" w:rsidRPr="0097710E">
        <w:rPr>
          <w:rFonts w:hint="eastAsia"/>
          <w:sz w:val="24"/>
          <w:szCs w:val="24"/>
        </w:rPr>
        <w:t>是否需要将数据返回给模拟的</w:t>
      </w:r>
      <w:r w:rsidR="00050D95" w:rsidRPr="0097710E">
        <w:rPr>
          <w:sz w:val="24"/>
          <w:szCs w:val="24"/>
        </w:rPr>
        <w:t>sdk</w:t>
      </w:r>
      <w:r w:rsidR="00050D95" w:rsidRPr="0097710E">
        <w:rPr>
          <w:rFonts w:hint="eastAsia"/>
          <w:sz w:val="24"/>
          <w:szCs w:val="24"/>
        </w:rPr>
        <w:t>（需与开发确认）</w:t>
      </w:r>
    </w:p>
    <w:p w:rsidR="0011245C" w:rsidRDefault="0011245C">
      <w:pPr>
        <w:rPr>
          <w:ins w:id="102" w:author="Windows 用户" w:date="2017-12-25T14:17:00Z"/>
          <w:sz w:val="24"/>
          <w:szCs w:val="24"/>
        </w:rPr>
        <w:pPrChange w:id="103" w:author="Windows 用户" w:date="2017-12-25T14:17:00Z">
          <w:pPr>
            <w:ind w:firstLineChars="300" w:firstLine="720"/>
          </w:pPr>
        </w:pPrChange>
      </w:pPr>
    </w:p>
    <w:p w:rsidR="0011245C" w:rsidRDefault="0011245C">
      <w:pPr>
        <w:rPr>
          <w:ins w:id="104" w:author="Windows 用户" w:date="2017-12-25T14:17:00Z"/>
          <w:rFonts w:eastAsia="宋体" w:cs="宋体"/>
          <w:b/>
          <w:bCs/>
          <w:kern w:val="44"/>
          <w:sz w:val="44"/>
          <w:szCs w:val="44"/>
        </w:rPr>
        <w:pPrChange w:id="105" w:author="Windows 用户" w:date="2017-12-25T14:17:00Z">
          <w:pPr>
            <w:ind w:firstLineChars="300" w:firstLine="720"/>
          </w:pPr>
        </w:pPrChange>
      </w:pPr>
      <w:ins w:id="106" w:author="Windows 用户" w:date="2017-12-25T14:17:00Z">
        <w:r w:rsidRPr="0011245C">
          <w:rPr>
            <w:rFonts w:eastAsia="宋体" w:cs="宋体"/>
            <w:b/>
            <w:bCs/>
            <w:kern w:val="44"/>
            <w:sz w:val="44"/>
            <w:szCs w:val="44"/>
            <w:rPrChange w:id="107" w:author="Windows 用户" w:date="2017-12-25T14:17:00Z">
              <w:rPr>
                <w:sz w:val="24"/>
                <w:szCs w:val="24"/>
              </w:rPr>
            </w:rPrChange>
          </w:rPr>
          <w:t>6.</w:t>
        </w:r>
        <w:r w:rsidRPr="0011245C">
          <w:rPr>
            <w:rFonts w:eastAsia="宋体" w:cs="宋体" w:hint="eastAsia"/>
            <w:b/>
            <w:bCs/>
            <w:kern w:val="44"/>
            <w:sz w:val="44"/>
            <w:szCs w:val="44"/>
            <w:rPrChange w:id="108" w:author="Windows 用户" w:date="2017-12-25T14:17:00Z">
              <w:rPr>
                <w:rFonts w:hint="eastAsia"/>
                <w:sz w:val="24"/>
                <w:szCs w:val="24"/>
              </w:rPr>
            </w:rPrChange>
          </w:rPr>
          <w:t>附录</w:t>
        </w:r>
      </w:ins>
    </w:p>
    <w:p w:rsidR="002A5857" w:rsidRDefault="002A5857" w:rsidP="002A5857">
      <w:pPr>
        <w:pStyle w:val="2"/>
        <w:rPr>
          <w:ins w:id="109" w:author="Windows 用户" w:date="2017-12-25T14:33:00Z"/>
        </w:rPr>
      </w:pPr>
      <w:ins w:id="110" w:author="Windows 用户" w:date="2017-12-25T14:32:00Z">
        <w:r>
          <w:rPr>
            <w:rFonts w:hint="eastAsia"/>
          </w:rPr>
          <w:t xml:space="preserve">6.1 vodpush </w:t>
        </w:r>
      </w:ins>
      <w:ins w:id="111" w:author="Windows 用户" w:date="2017-12-25T14:33:00Z">
        <w:r>
          <w:rPr>
            <w:rFonts w:hint="eastAsia"/>
          </w:rPr>
          <w:t>内存置换策略</w:t>
        </w:r>
      </w:ins>
      <w:ins w:id="112" w:author="Windows 用户" w:date="2017-12-25T14:32:00Z">
        <w:r>
          <w:rPr>
            <w:rFonts w:hint="eastAsia"/>
          </w:rPr>
          <w:t>模拟器</w:t>
        </w:r>
      </w:ins>
      <w:ins w:id="113" w:author="Windows 用户" w:date="2017-12-25T14:33:00Z">
        <w:r>
          <w:rPr>
            <w:rFonts w:hint="eastAsia"/>
          </w:rPr>
          <w:t>log</w:t>
        </w:r>
        <w:r>
          <w:rPr>
            <w:rFonts w:hint="eastAsia"/>
          </w:rPr>
          <w:t>格式</w:t>
        </w:r>
      </w:ins>
    </w:p>
    <w:p w:rsidR="002A5857" w:rsidRDefault="002A5857">
      <w:pPr>
        <w:ind w:firstLineChars="100" w:firstLine="210"/>
        <w:rPr>
          <w:ins w:id="114" w:author="Windows 用户" w:date="2017-12-25T14:35:00Z"/>
        </w:rPr>
        <w:pPrChange w:id="115" w:author="Windows 用户" w:date="2017-12-25T14:34:00Z">
          <w:pPr>
            <w:pStyle w:val="2"/>
          </w:pPr>
        </w:pPrChange>
      </w:pPr>
      <w:ins w:id="116" w:author="Windows 用户" w:date="2017-12-25T14:33:00Z">
        <w:r>
          <w:rPr>
            <w:rFonts w:hint="eastAsia"/>
          </w:rPr>
          <w:t xml:space="preserve">1.sdk </w:t>
        </w:r>
        <w:r>
          <w:t>s</w:t>
        </w:r>
        <w:r w:rsidRPr="002A5857">
          <w:t>imulator</w:t>
        </w:r>
        <w:r>
          <w:rPr>
            <w:rFonts w:hint="eastAsia"/>
          </w:rPr>
          <w:t xml:space="preserve"> </w:t>
        </w:r>
        <w:r>
          <w:t>log</w:t>
        </w:r>
        <w:r>
          <w:t>格式</w:t>
        </w:r>
      </w:ins>
    </w:p>
    <w:p w:rsidR="002A5857" w:rsidRDefault="002A5857">
      <w:pPr>
        <w:ind w:firstLineChars="100" w:firstLine="210"/>
        <w:rPr>
          <w:ins w:id="117" w:author="Windows 用户" w:date="2017-12-25T14:35:00Z"/>
        </w:rPr>
        <w:pPrChange w:id="118" w:author="Windows 用户" w:date="2017-12-25T14:34:00Z">
          <w:pPr>
            <w:pStyle w:val="2"/>
          </w:pPr>
        </w:pPrChange>
      </w:pPr>
      <w:ins w:id="119" w:author="Windows 用户" w:date="2017-12-25T14:35:00Z">
        <w:r>
          <w:rPr>
            <w:rFonts w:hint="eastAsia"/>
          </w:rPr>
          <w:t xml:space="preserve">  </w:t>
        </w:r>
        <w:r>
          <w:rPr>
            <w:rFonts w:hint="eastAsia"/>
          </w:rPr>
          <w:t>发送请求时打印</w:t>
        </w:r>
        <w:r>
          <w:rPr>
            <w:rFonts w:hint="eastAsia"/>
          </w:rPr>
          <w:t>log</w:t>
        </w:r>
        <w:r>
          <w:rPr>
            <w:rFonts w:hint="eastAsia"/>
          </w:rPr>
          <w:t>：</w:t>
        </w:r>
      </w:ins>
    </w:p>
    <w:p w:rsidR="002A5857" w:rsidRDefault="002A5857">
      <w:pPr>
        <w:ind w:firstLineChars="200" w:firstLine="420"/>
        <w:rPr>
          <w:ins w:id="120" w:author="Windows 用户" w:date="2017-12-25T14:35:00Z"/>
        </w:rPr>
        <w:pPrChange w:id="121" w:author="Windows 用户" w:date="2017-12-25T14:35:00Z">
          <w:pPr>
            <w:pStyle w:val="2"/>
          </w:pPr>
        </w:pPrChange>
      </w:pPr>
      <w:ins w:id="122" w:author="Windows 用户" w:date="2017-12-25T14:35:00Z">
        <w:r w:rsidRPr="002A5857">
          <w:t>{topic: send_request, sdk:1, timestamp: 1513936510379, start_chunk_id: 2520,end_chunk_id: 2532}</w:t>
        </w:r>
      </w:ins>
    </w:p>
    <w:p w:rsidR="002A5857" w:rsidRDefault="002A5857">
      <w:pPr>
        <w:ind w:firstLineChars="200" w:firstLine="420"/>
        <w:rPr>
          <w:ins w:id="123" w:author="Windows 用户" w:date="2017-12-25T14:34:00Z"/>
        </w:rPr>
        <w:pPrChange w:id="124" w:author="Windows 用户" w:date="2017-12-25T14:35:00Z">
          <w:pPr>
            <w:pStyle w:val="2"/>
          </w:pPr>
        </w:pPrChange>
      </w:pPr>
      <w:ins w:id="125" w:author="Windows 用户" w:date="2017-12-25T14:35:00Z">
        <w:r>
          <w:rPr>
            <w:rFonts w:hint="eastAsia"/>
          </w:rPr>
          <w:t>接受请求</w:t>
        </w:r>
      </w:ins>
      <w:ins w:id="126" w:author="Windows 用户" w:date="2017-12-25T14:36:00Z">
        <w:r>
          <w:rPr>
            <w:rFonts w:hint="eastAsia"/>
          </w:rPr>
          <w:t>时，打印</w:t>
        </w:r>
        <w:r>
          <w:rPr>
            <w:rFonts w:hint="eastAsia"/>
          </w:rPr>
          <w:t>log</w:t>
        </w:r>
        <w:r>
          <w:rPr>
            <w:rFonts w:hint="eastAsia"/>
          </w:rPr>
          <w:t>：</w:t>
        </w:r>
      </w:ins>
    </w:p>
    <w:p w:rsidR="00851C71" w:rsidRDefault="002A5857" w:rsidP="0019464E">
      <w:pPr>
        <w:ind w:firstLine="420"/>
        <w:rPr>
          <w:ins w:id="127" w:author="Windows 用户" w:date="2017-12-27T15:57:00Z"/>
        </w:rPr>
      </w:pPr>
      <w:ins w:id="128" w:author="Windows 用户" w:date="2017-12-25T14:35:00Z">
        <w:r w:rsidRPr="002A5857">
          <w:t>{topic: receive_response, sdk:0, timestamp: 1513936510294, start_chunk_id: 2508,end_chunk_id: 2508, status_code: 200}</w:t>
        </w:r>
        <w:r w:rsidRPr="002A5857">
          <w:br/>
        </w:r>
        <w:r>
          <w:rPr>
            <w:rFonts w:hint="eastAsia"/>
          </w:rPr>
          <w:t xml:space="preserve">  2</w:t>
        </w:r>
      </w:ins>
      <w:ins w:id="129" w:author="Windows 用户" w:date="2017-12-25T14:36:00Z">
        <w:r>
          <w:rPr>
            <w:rFonts w:hint="eastAsia"/>
          </w:rPr>
          <w:t>.</w:t>
        </w:r>
      </w:ins>
      <w:ins w:id="130" w:author="Windows 用户" w:date="2017-12-25T15:21:00Z">
        <w:r w:rsidR="0019464E">
          <w:rPr>
            <w:rFonts w:hint="eastAsia"/>
          </w:rPr>
          <w:t>vod push</w:t>
        </w:r>
        <w:r w:rsidR="0019464E">
          <w:rPr>
            <w:rFonts w:hint="eastAsia"/>
          </w:rPr>
          <w:t>信息使用</w:t>
        </w:r>
        <w:r w:rsidR="0019464E">
          <w:rPr>
            <w:rFonts w:hint="eastAsia"/>
          </w:rPr>
          <w:t>monitor log</w:t>
        </w:r>
      </w:ins>
    </w:p>
    <w:p w:rsidR="000F5E12" w:rsidRDefault="000F5E12">
      <w:pPr>
        <w:rPr>
          <w:ins w:id="131" w:author="Windows 用户" w:date="2017-12-27T15:57:00Z"/>
        </w:rPr>
        <w:pPrChange w:id="132" w:author="Windows 用户" w:date="2017-12-27T15:57:00Z">
          <w:pPr>
            <w:ind w:firstLine="420"/>
          </w:pPr>
        </w:pPrChange>
      </w:pPr>
    </w:p>
    <w:p w:rsidR="000F5E12" w:rsidRPr="000F5E12" w:rsidRDefault="000F5E12">
      <w:pPr>
        <w:rPr>
          <w:ins w:id="133" w:author="Windows 用户" w:date="2017-12-25T14:41:00Z"/>
          <w:rFonts w:asciiTheme="majorHAnsi" w:eastAsiaTheme="majorEastAsia" w:hAnsiTheme="majorHAnsi" w:cstheme="majorBidi"/>
          <w:b/>
          <w:bCs/>
          <w:sz w:val="32"/>
          <w:szCs w:val="32"/>
          <w:rPrChange w:id="134" w:author="Windows 用户" w:date="2017-12-27T15:58:00Z">
            <w:rPr>
              <w:ins w:id="135" w:author="Windows 用户" w:date="2017-12-25T14:41:00Z"/>
            </w:rPr>
          </w:rPrChange>
        </w:rPr>
        <w:pPrChange w:id="136" w:author="Windows 用户" w:date="2017-12-27T15:57:00Z">
          <w:pPr>
            <w:ind w:firstLine="420"/>
          </w:pPr>
        </w:pPrChange>
      </w:pPr>
      <w:ins w:id="137" w:author="Windows 用户" w:date="2017-12-27T15:57:00Z">
        <w:r w:rsidRPr="000F5E12">
          <w:rPr>
            <w:rFonts w:asciiTheme="majorHAnsi" w:eastAsiaTheme="majorEastAsia" w:hAnsiTheme="majorHAnsi" w:cstheme="majorBidi"/>
            <w:b/>
            <w:bCs/>
            <w:sz w:val="32"/>
            <w:szCs w:val="32"/>
            <w:rPrChange w:id="138" w:author="Windows 用户" w:date="2017-12-27T15:58:00Z">
              <w:rPr/>
            </w:rPrChange>
          </w:rPr>
          <w:t xml:space="preserve">6.2 </w:t>
        </w:r>
        <w:r w:rsidRPr="000F5E12">
          <w:rPr>
            <w:rFonts w:asciiTheme="majorHAnsi" w:eastAsiaTheme="majorEastAsia" w:hAnsiTheme="majorHAnsi" w:cstheme="majorBidi" w:hint="eastAsia"/>
            <w:b/>
            <w:bCs/>
            <w:sz w:val="32"/>
            <w:szCs w:val="32"/>
            <w:rPrChange w:id="139" w:author="Windows 用户" w:date="2017-12-27T15:58:00Z">
              <w:rPr>
                <w:rFonts w:hint="eastAsia"/>
              </w:rPr>
            </w:rPrChange>
          </w:rPr>
          <w:t>搭建</w:t>
        </w:r>
        <w:r w:rsidRPr="000F5E12">
          <w:rPr>
            <w:rFonts w:asciiTheme="majorHAnsi" w:eastAsiaTheme="majorEastAsia" w:hAnsiTheme="majorHAnsi" w:cstheme="majorBidi"/>
            <w:b/>
            <w:bCs/>
            <w:sz w:val="32"/>
            <w:szCs w:val="32"/>
            <w:rPrChange w:id="140" w:author="Windows 用户" w:date="2017-12-27T15:58:00Z">
              <w:rPr/>
            </w:rPrChange>
          </w:rPr>
          <w:t xml:space="preserve">vodpush </w:t>
        </w:r>
        <w:r w:rsidRPr="000F5E12">
          <w:rPr>
            <w:rFonts w:asciiTheme="majorHAnsi" w:eastAsiaTheme="majorEastAsia" w:hAnsiTheme="majorHAnsi" w:cstheme="majorBidi" w:hint="eastAsia"/>
            <w:b/>
            <w:bCs/>
            <w:sz w:val="32"/>
            <w:szCs w:val="32"/>
            <w:rPrChange w:id="141" w:author="Windows 用户" w:date="2017-12-27T15:58:00Z">
              <w:rPr>
                <w:rFonts w:hint="eastAsia"/>
              </w:rPr>
            </w:rPrChange>
          </w:rPr>
          <w:t>内存</w:t>
        </w:r>
      </w:ins>
      <w:ins w:id="142" w:author="Windows 用户" w:date="2017-12-27T15:58:00Z">
        <w:r w:rsidRPr="000F5E12">
          <w:rPr>
            <w:rFonts w:asciiTheme="majorHAnsi" w:eastAsiaTheme="majorEastAsia" w:hAnsiTheme="majorHAnsi" w:cstheme="majorBidi" w:hint="eastAsia"/>
            <w:b/>
            <w:bCs/>
            <w:sz w:val="32"/>
            <w:szCs w:val="32"/>
            <w:rPrChange w:id="143" w:author="Windows 用户" w:date="2017-12-27T15:58:00Z">
              <w:rPr>
                <w:rFonts w:hint="eastAsia"/>
              </w:rPr>
            </w:rPrChange>
          </w:rPr>
          <w:t>置换策略模拟器环境</w:t>
        </w:r>
      </w:ins>
    </w:p>
    <w:p w:rsidR="002A5857" w:rsidRDefault="000F5E12">
      <w:pPr>
        <w:rPr>
          <w:ins w:id="144" w:author="Windows 用户" w:date="2017-12-27T15:59:00Z"/>
        </w:rPr>
        <w:pPrChange w:id="145" w:author="Windows 用户" w:date="2017-12-27T15:58:00Z">
          <w:pPr>
            <w:pStyle w:val="2"/>
          </w:pPr>
        </w:pPrChange>
      </w:pPr>
      <w:ins w:id="146" w:author="Windows 用户" w:date="2017-12-27T15:58:00Z">
        <w:r>
          <w:rPr>
            <w:rFonts w:hint="eastAsia"/>
          </w:rPr>
          <w:t xml:space="preserve">  1.nginx</w:t>
        </w:r>
      </w:ins>
      <w:ins w:id="147" w:author="Windows 用户" w:date="2017-12-27T15:59:00Z">
        <w:r>
          <w:rPr>
            <w:rFonts w:hint="eastAsia"/>
          </w:rPr>
          <w:t>：用于</w:t>
        </w:r>
        <w:r>
          <w:rPr>
            <w:rFonts w:hint="eastAsia"/>
          </w:rPr>
          <w:t xml:space="preserve">mock </w:t>
        </w:r>
      </w:ins>
      <w:ins w:id="148" w:author="Windows 用户" w:date="2017-12-27T15:58:00Z">
        <w:r>
          <w:rPr>
            <w:rFonts w:hint="eastAsia"/>
          </w:rPr>
          <w:t>vod</w:t>
        </w:r>
      </w:ins>
      <w:ins w:id="149" w:author="Windows 用户" w:date="2017-12-27T15:59:00Z">
        <w:r>
          <w:rPr>
            <w:rFonts w:hint="eastAsia"/>
          </w:rPr>
          <w:t xml:space="preserve"> </w:t>
        </w:r>
      </w:ins>
      <w:ins w:id="150" w:author="Windows 用户" w:date="2017-12-27T15:58:00Z">
        <w:r>
          <w:rPr>
            <w:rFonts w:hint="eastAsia"/>
          </w:rPr>
          <w:t>push</w:t>
        </w:r>
      </w:ins>
      <w:ins w:id="151" w:author="Windows 用户" w:date="2017-12-27T15:59:00Z">
        <w:r>
          <w:rPr>
            <w:rFonts w:hint="eastAsia"/>
          </w:rPr>
          <w:t>注册的返回和</w:t>
        </w:r>
        <w:r>
          <w:rPr>
            <w:rFonts w:hint="eastAsia"/>
          </w:rPr>
          <w:t xml:space="preserve"> vod push</w:t>
        </w:r>
        <w:r>
          <w:rPr>
            <w:rFonts w:hint="eastAsia"/>
          </w:rPr>
          <w:t>获取任务的返回</w:t>
        </w:r>
      </w:ins>
    </w:p>
    <w:p w:rsidR="000F5E12" w:rsidRDefault="000F5E12">
      <w:pPr>
        <w:ind w:firstLineChars="100" w:firstLine="210"/>
        <w:rPr>
          <w:ins w:id="152" w:author="Windows 用户" w:date="2017-12-27T15:59:00Z"/>
        </w:rPr>
        <w:pPrChange w:id="153" w:author="Windows 用户" w:date="2017-12-27T15:59:00Z">
          <w:pPr>
            <w:pStyle w:val="2"/>
          </w:pPr>
        </w:pPrChange>
      </w:pPr>
      <w:ins w:id="154" w:author="Windows 用户" w:date="2017-12-27T15:59:00Z">
        <w:r>
          <w:rPr>
            <w:rFonts w:hint="eastAsia"/>
          </w:rPr>
          <w:t>配置如下：</w:t>
        </w:r>
      </w:ins>
    </w:p>
    <w:p w:rsidR="000F5E12" w:rsidRDefault="000F5E12" w:rsidP="000F5E12">
      <w:pPr>
        <w:ind w:firstLineChars="100" w:firstLine="210"/>
        <w:rPr>
          <w:ins w:id="155" w:author="Windows 用户" w:date="2017-12-27T16:04:00Z"/>
        </w:rPr>
      </w:pPr>
      <w:ins w:id="156" w:author="Windows 用户" w:date="2017-12-27T16:04:00Z">
        <w:r>
          <w:t>server {</w:t>
        </w:r>
      </w:ins>
    </w:p>
    <w:p w:rsidR="000F5E12" w:rsidRDefault="000F5E12" w:rsidP="000F5E12">
      <w:pPr>
        <w:ind w:firstLineChars="100" w:firstLine="210"/>
        <w:rPr>
          <w:ins w:id="157" w:author="Windows 用户" w:date="2017-12-27T16:04:00Z"/>
        </w:rPr>
      </w:pPr>
      <w:ins w:id="158" w:author="Windows 用户" w:date="2017-12-27T16:04:00Z">
        <w:r>
          <w:t xml:space="preserve">        listen 80;</w:t>
        </w:r>
      </w:ins>
    </w:p>
    <w:p w:rsidR="000F5E12" w:rsidRDefault="000F5E12" w:rsidP="000F5E12">
      <w:pPr>
        <w:ind w:firstLineChars="100" w:firstLine="210"/>
        <w:rPr>
          <w:ins w:id="159" w:author="Windows 用户" w:date="2017-12-27T16:04:00Z"/>
        </w:rPr>
      </w:pPr>
      <w:ins w:id="160" w:author="Windows 用户" w:date="2017-12-27T16:04:00Z">
        <w:r>
          <w:t xml:space="preserve">        server_name push-hub.crazycdn.com;</w:t>
        </w:r>
      </w:ins>
    </w:p>
    <w:p w:rsidR="000F5E12" w:rsidRDefault="000F5E12" w:rsidP="000F5E12">
      <w:pPr>
        <w:ind w:firstLineChars="100" w:firstLine="210"/>
        <w:rPr>
          <w:ins w:id="161" w:author="Windows 用户" w:date="2017-12-27T16:04:00Z"/>
        </w:rPr>
      </w:pPr>
      <w:ins w:id="162" w:author="Windows 用户" w:date="2017-12-27T16:04:00Z">
        <w:r>
          <w:t xml:space="preserve">        client_max_body_size    1m;</w:t>
        </w:r>
      </w:ins>
    </w:p>
    <w:p w:rsidR="000F5E12" w:rsidRDefault="000F5E12" w:rsidP="000F5E12">
      <w:pPr>
        <w:ind w:firstLineChars="100" w:firstLine="210"/>
        <w:rPr>
          <w:ins w:id="163" w:author="Windows 用户" w:date="2017-12-27T16:04:00Z"/>
        </w:rPr>
      </w:pPr>
      <w:ins w:id="164" w:author="Windows 用户" w:date="2017-12-27T16:04:00Z">
        <w:r>
          <w:rPr>
            <w:rFonts w:hint="eastAsia"/>
          </w:rPr>
          <w:t xml:space="preserve">        # vod push</w:t>
        </w:r>
        <w:r>
          <w:rPr>
            <w:rFonts w:hint="eastAsia"/>
          </w:rPr>
          <w:t>注册的返回</w:t>
        </w:r>
      </w:ins>
    </w:p>
    <w:p w:rsidR="000F5E12" w:rsidRDefault="000F5E12" w:rsidP="000F5E12">
      <w:pPr>
        <w:ind w:firstLineChars="100" w:firstLine="210"/>
        <w:rPr>
          <w:ins w:id="165" w:author="Windows 用户" w:date="2017-12-27T16:04:00Z"/>
        </w:rPr>
      </w:pPr>
      <w:ins w:id="166" w:author="Windows 用户" w:date="2017-12-27T16:04:00Z">
        <w:r>
          <w:t xml:space="preserve">        location /register {</w:t>
        </w:r>
      </w:ins>
    </w:p>
    <w:p w:rsidR="000F5E12" w:rsidRDefault="000F5E12" w:rsidP="000F5E12">
      <w:pPr>
        <w:ind w:firstLineChars="100" w:firstLine="210"/>
        <w:rPr>
          <w:ins w:id="167" w:author="Windows 用户" w:date="2017-12-27T16:04:00Z"/>
        </w:rPr>
      </w:pPr>
      <w:ins w:id="168" w:author="Windows 用户" w:date="2017-12-27T16:04:00Z">
        <w:r>
          <w:t xml:space="preserve">                return 200 '{"ip":"192.168.2.28"}';}</w:t>
        </w:r>
      </w:ins>
    </w:p>
    <w:p w:rsidR="000F5E12" w:rsidRDefault="000F5E12" w:rsidP="000F5E12">
      <w:pPr>
        <w:ind w:firstLineChars="100" w:firstLine="210"/>
        <w:rPr>
          <w:ins w:id="169" w:author="Windows 用户" w:date="2017-12-27T16:04:00Z"/>
        </w:rPr>
      </w:pPr>
      <w:ins w:id="170" w:author="Windows 用户" w:date="2017-12-27T16:04:00Z">
        <w:r>
          <w:rPr>
            <w:rFonts w:hint="eastAsia"/>
          </w:rPr>
          <w:t xml:space="preserve">        #</w:t>
        </w:r>
      </w:ins>
      <w:ins w:id="171" w:author="Windows 用户" w:date="2017-12-27T16:05:00Z">
        <w:r w:rsidRPr="000F5E12">
          <w:rPr>
            <w:rFonts w:hint="eastAsia"/>
          </w:rPr>
          <w:t xml:space="preserve"> </w:t>
        </w:r>
        <w:r>
          <w:rPr>
            <w:rFonts w:hint="eastAsia"/>
          </w:rPr>
          <w:t>vod push</w:t>
        </w:r>
        <w:r>
          <w:rPr>
            <w:rFonts w:hint="eastAsia"/>
          </w:rPr>
          <w:t>获取任务的返回</w:t>
        </w:r>
      </w:ins>
    </w:p>
    <w:p w:rsidR="000F5E12" w:rsidRDefault="000F5E12" w:rsidP="000F5E12">
      <w:pPr>
        <w:ind w:firstLineChars="100" w:firstLine="210"/>
        <w:rPr>
          <w:ins w:id="172" w:author="Windows 用户" w:date="2017-12-27T16:04:00Z"/>
        </w:rPr>
      </w:pPr>
      <w:ins w:id="173" w:author="Windows 用户" w:date="2017-12-27T16:04:00Z">
        <w:r>
          <w:t xml:space="preserve">        location / {</w:t>
        </w:r>
      </w:ins>
    </w:p>
    <w:p w:rsidR="000F5E12" w:rsidRDefault="000F5E12" w:rsidP="000F5E12">
      <w:pPr>
        <w:ind w:firstLineChars="100" w:firstLine="210"/>
        <w:rPr>
          <w:ins w:id="174" w:author="Windows 用户" w:date="2017-12-27T16:04:00Z"/>
        </w:rPr>
      </w:pPr>
      <w:ins w:id="175" w:author="Windows 用户" w:date="2017-12-27T16:04:00Z">
        <w:r>
          <w:t xml:space="preserve">                return 200 '[{"file_id": "561B90A24D754AC6FAFF7D3A54E9DA2D","file_</w:t>
        </w:r>
      </w:ins>
    </w:p>
    <w:p w:rsidR="000F5E12" w:rsidRDefault="000F5E12" w:rsidP="000F5E12">
      <w:pPr>
        <w:ind w:firstLineChars="100" w:firstLine="210"/>
        <w:rPr>
          <w:ins w:id="176" w:author="Windows 用户" w:date="2017-12-27T16:04:00Z"/>
        </w:rPr>
      </w:pPr>
      <w:ins w:id="177" w:author="Windows 用户" w:date="2017-12-27T16:04:00Z">
        <w:r>
          <w:t>url": "http://127.0.0.1:8088/4k/test01.mp4","file_size": 1073741824,"ppc": 32,"cpp</w:t>
        </w:r>
      </w:ins>
    </w:p>
    <w:p w:rsidR="000F5E12" w:rsidRDefault="000F5E12" w:rsidP="000F5E12">
      <w:pPr>
        <w:ind w:firstLineChars="100" w:firstLine="210"/>
        <w:rPr>
          <w:ins w:id="178" w:author="Windows 用户" w:date="2017-12-27T16:04:00Z"/>
        </w:rPr>
      </w:pPr>
      <w:ins w:id="179" w:author="Windows 用户" w:date="2017-12-27T16:04:00Z">
        <w:r>
          <w:t>c": 1,"piece_size": 1392,"operation": "download","priority": 0,"file_type":"bigfil</w:t>
        </w:r>
      </w:ins>
    </w:p>
    <w:p w:rsidR="000F5E12" w:rsidRDefault="000F5E12" w:rsidP="000F5E12">
      <w:pPr>
        <w:ind w:firstLineChars="100" w:firstLine="210"/>
        <w:rPr>
          <w:ins w:id="180" w:author="Windows 用户" w:date="2017-12-27T16:04:00Z"/>
        </w:rPr>
      </w:pPr>
      <w:ins w:id="181" w:author="Windows 用户" w:date="2017-12-27T16:04:00Z">
        <w:r>
          <w:t>e"}]';}</w:t>
        </w:r>
      </w:ins>
    </w:p>
    <w:p w:rsidR="000F5E12" w:rsidRDefault="000F5E12">
      <w:pPr>
        <w:ind w:firstLineChars="100" w:firstLine="210"/>
        <w:rPr>
          <w:ins w:id="182" w:author="Windows 用户" w:date="2018-01-03T14:07:00Z"/>
          <w:rFonts w:hint="eastAsia"/>
        </w:rPr>
        <w:pPrChange w:id="183" w:author="Windows 用户" w:date="2017-12-27T15:59:00Z">
          <w:pPr>
            <w:pStyle w:val="2"/>
          </w:pPr>
        </w:pPrChange>
      </w:pPr>
      <w:ins w:id="184" w:author="Windows 用户" w:date="2017-12-27T16:04:00Z">
        <w:r>
          <w:t>}</w:t>
        </w:r>
      </w:ins>
    </w:p>
    <w:p w:rsidR="00E326FD" w:rsidRDefault="00E326FD">
      <w:pPr>
        <w:ind w:firstLineChars="100" w:firstLine="210"/>
        <w:rPr>
          <w:ins w:id="185" w:author="Windows 用户" w:date="2018-01-03T14:07:00Z"/>
          <w:rFonts w:hint="eastAsia"/>
        </w:rPr>
        <w:pPrChange w:id="186" w:author="Windows 用户" w:date="2017-12-27T15:59:00Z">
          <w:pPr>
            <w:pStyle w:val="2"/>
          </w:pPr>
        </w:pPrChange>
      </w:pPr>
    </w:p>
    <w:p w:rsidR="00E326FD" w:rsidRDefault="00E326FD">
      <w:pPr>
        <w:ind w:firstLineChars="100" w:firstLine="210"/>
        <w:rPr>
          <w:ins w:id="187" w:author="Windows 用户" w:date="2018-01-03T14:07:00Z"/>
          <w:rFonts w:hint="eastAsia"/>
        </w:rPr>
        <w:pPrChange w:id="188" w:author="Windows 用户" w:date="2017-12-27T15:59:00Z">
          <w:pPr>
            <w:pStyle w:val="2"/>
          </w:pPr>
        </w:pPrChange>
      </w:pPr>
    </w:p>
    <w:p w:rsidR="00E326FD" w:rsidRPr="002A5857" w:rsidRDefault="00E326FD">
      <w:pPr>
        <w:ind w:firstLineChars="100" w:firstLine="210"/>
        <w:rPr>
          <w:ins w:id="189" w:author="Windows 用户" w:date="2017-12-25T14:32:00Z"/>
        </w:rPr>
        <w:pPrChange w:id="190" w:author="Windows 用户" w:date="2017-12-27T15:59:00Z">
          <w:pPr>
            <w:pStyle w:val="2"/>
          </w:pPr>
        </w:pPrChange>
      </w:pPr>
    </w:p>
    <w:p w:rsidR="002A5857" w:rsidRDefault="001A1D5E">
      <w:pPr>
        <w:rPr>
          <w:ins w:id="191" w:author="Windows 用户" w:date="2018-01-03T14:00:00Z"/>
          <w:rFonts w:hint="eastAsia"/>
          <w:sz w:val="24"/>
          <w:szCs w:val="24"/>
        </w:rPr>
        <w:pPrChange w:id="192" w:author="Windows 用户" w:date="2017-12-25T14:28:00Z">
          <w:pPr>
            <w:ind w:firstLineChars="300" w:firstLine="720"/>
          </w:pPr>
        </w:pPrChange>
      </w:pPr>
      <w:ins w:id="193" w:author="Windows 用户" w:date="2018-01-03T11:54:00Z">
        <w:r>
          <w:rPr>
            <w:rFonts w:hint="eastAsia"/>
            <w:sz w:val="24"/>
            <w:szCs w:val="24"/>
          </w:rPr>
          <w:lastRenderedPageBreak/>
          <w:t xml:space="preserve">6.3 </w:t>
        </w:r>
        <w:r>
          <w:rPr>
            <w:rFonts w:hint="eastAsia"/>
            <w:sz w:val="24"/>
            <w:szCs w:val="24"/>
          </w:rPr>
          <w:t>测试场景设计</w:t>
        </w:r>
      </w:ins>
    </w:p>
    <w:p w:rsidR="00E326FD" w:rsidRDefault="00E326FD">
      <w:pPr>
        <w:rPr>
          <w:ins w:id="194" w:author="Windows 用户" w:date="2018-01-03T14:06:00Z"/>
          <w:rFonts w:hint="eastAsia"/>
          <w:sz w:val="24"/>
          <w:szCs w:val="24"/>
        </w:rPr>
        <w:pPrChange w:id="195" w:author="Windows 用户" w:date="2017-12-25T14:28:00Z">
          <w:pPr>
            <w:ind w:firstLineChars="300" w:firstLine="720"/>
          </w:pPr>
        </w:pPrChange>
      </w:pPr>
      <w:ins w:id="196" w:author="Windows 用户" w:date="2018-01-03T14:00:00Z">
        <w:r>
          <w:rPr>
            <w:rFonts w:hint="eastAsia"/>
            <w:sz w:val="24"/>
            <w:szCs w:val="24"/>
          </w:rPr>
          <w:t xml:space="preserve">  </w:t>
        </w:r>
        <w:r>
          <w:rPr>
            <w:rFonts w:hint="eastAsia"/>
            <w:sz w:val="24"/>
            <w:szCs w:val="24"/>
          </w:rPr>
          <w:t>环境：</w:t>
        </w:r>
      </w:ins>
      <w:ins w:id="197" w:author="Windows 用户" w:date="2018-01-03T14:06:00Z">
        <w:r>
          <w:rPr>
            <w:rFonts w:hint="eastAsia"/>
            <w:sz w:val="24"/>
            <w:szCs w:val="24"/>
          </w:rPr>
          <w:t>192.168.4.181  2</w:t>
        </w:r>
        <w:r>
          <w:rPr>
            <w:rFonts w:hint="eastAsia"/>
            <w:sz w:val="24"/>
            <w:szCs w:val="24"/>
          </w:rPr>
          <w:t>核</w:t>
        </w:r>
        <w:r>
          <w:rPr>
            <w:rFonts w:hint="eastAsia"/>
            <w:sz w:val="24"/>
            <w:szCs w:val="24"/>
          </w:rPr>
          <w:t>4G</w:t>
        </w:r>
      </w:ins>
      <w:ins w:id="198" w:author="Windows 用户" w:date="2018-01-03T14:07:00Z">
        <w:r>
          <w:rPr>
            <w:rFonts w:hint="eastAsia"/>
            <w:sz w:val="24"/>
            <w:szCs w:val="24"/>
          </w:rPr>
          <w:t xml:space="preserve">  disk</w:t>
        </w:r>
        <w:r>
          <w:rPr>
            <w:rFonts w:hint="eastAsia"/>
            <w:sz w:val="24"/>
            <w:szCs w:val="24"/>
          </w:rPr>
          <w:t>：</w:t>
        </w:r>
        <w:r>
          <w:rPr>
            <w:rFonts w:hint="eastAsia"/>
            <w:sz w:val="24"/>
            <w:szCs w:val="24"/>
          </w:rPr>
          <w:t>240G</w:t>
        </w:r>
      </w:ins>
      <w:ins w:id="199" w:author="Windows 用户" w:date="2018-01-03T14:15:00Z">
        <w:r>
          <w:rPr>
            <w:rFonts w:hint="eastAsia"/>
            <w:sz w:val="24"/>
            <w:szCs w:val="24"/>
          </w:rPr>
          <w:t xml:space="preserve"> </w:t>
        </w:r>
        <w:r w:rsidR="003D4D75">
          <w:rPr>
            <w:rFonts w:hint="eastAsia"/>
            <w:sz w:val="24"/>
            <w:szCs w:val="24"/>
          </w:rPr>
          <w:t xml:space="preserve"> </w:t>
        </w:r>
        <w:r w:rsidR="003D4D75">
          <w:rPr>
            <w:rFonts w:hint="eastAsia"/>
            <w:sz w:val="24"/>
            <w:szCs w:val="24"/>
          </w:rPr>
          <w:t>部署</w:t>
        </w:r>
        <w:r w:rsidR="003D4D75">
          <w:rPr>
            <w:rFonts w:hint="eastAsia"/>
            <w:sz w:val="24"/>
            <w:szCs w:val="24"/>
          </w:rPr>
          <w:t>vod push</w:t>
        </w:r>
      </w:ins>
    </w:p>
    <w:p w:rsidR="00E326FD" w:rsidRDefault="00E326FD">
      <w:pPr>
        <w:rPr>
          <w:ins w:id="200" w:author="Windows 用户" w:date="2018-01-03T14:15:00Z"/>
          <w:rFonts w:hint="eastAsia"/>
          <w:sz w:val="24"/>
          <w:szCs w:val="24"/>
        </w:rPr>
        <w:pPrChange w:id="201" w:author="Windows 用户" w:date="2017-12-25T14:28:00Z">
          <w:pPr>
            <w:ind w:firstLineChars="300" w:firstLine="720"/>
          </w:pPr>
        </w:pPrChange>
      </w:pPr>
      <w:ins w:id="202" w:author="Windows 用户" w:date="2018-01-03T14:07:00Z">
        <w:r>
          <w:rPr>
            <w:rFonts w:hint="eastAsia"/>
            <w:sz w:val="24"/>
            <w:szCs w:val="24"/>
          </w:rPr>
          <w:t xml:space="preserve">        192.168.4.180  2</w:t>
        </w:r>
        <w:r>
          <w:rPr>
            <w:rFonts w:hint="eastAsia"/>
            <w:sz w:val="24"/>
            <w:szCs w:val="24"/>
          </w:rPr>
          <w:t>核</w:t>
        </w:r>
        <w:r>
          <w:rPr>
            <w:rFonts w:hint="eastAsia"/>
            <w:sz w:val="24"/>
            <w:szCs w:val="24"/>
          </w:rPr>
          <w:t>4G  disk</w:t>
        </w:r>
        <w:r>
          <w:rPr>
            <w:rFonts w:hint="eastAsia"/>
            <w:sz w:val="24"/>
            <w:szCs w:val="24"/>
          </w:rPr>
          <w:t>：</w:t>
        </w:r>
        <w:r>
          <w:rPr>
            <w:rFonts w:hint="eastAsia"/>
            <w:sz w:val="24"/>
            <w:szCs w:val="24"/>
          </w:rPr>
          <w:t>40</w:t>
        </w:r>
      </w:ins>
      <w:ins w:id="203" w:author="Windows 用户" w:date="2018-01-03T14:15:00Z">
        <w:r>
          <w:rPr>
            <w:rFonts w:hint="eastAsia"/>
            <w:sz w:val="24"/>
            <w:szCs w:val="24"/>
          </w:rPr>
          <w:t>G</w:t>
        </w:r>
        <w:r w:rsidR="003D4D75">
          <w:rPr>
            <w:rFonts w:hint="eastAsia"/>
            <w:sz w:val="24"/>
            <w:szCs w:val="24"/>
          </w:rPr>
          <w:t xml:space="preserve">   </w:t>
        </w:r>
        <w:r w:rsidR="003D4D75">
          <w:rPr>
            <w:rFonts w:hint="eastAsia"/>
            <w:sz w:val="24"/>
            <w:szCs w:val="24"/>
          </w:rPr>
          <w:t>部署</w:t>
        </w:r>
        <w:r w:rsidR="003D4D75">
          <w:rPr>
            <w:rFonts w:hint="eastAsia"/>
            <w:sz w:val="24"/>
            <w:szCs w:val="24"/>
          </w:rPr>
          <w:t xml:space="preserve"> </w:t>
        </w:r>
        <w:r w:rsidR="003D4D75">
          <w:rPr>
            <w:rFonts w:hint="eastAsia"/>
            <w:sz w:val="24"/>
            <w:szCs w:val="24"/>
          </w:rPr>
          <w:t>内存置换策略模拟器</w:t>
        </w:r>
      </w:ins>
    </w:p>
    <w:p w:rsidR="00E326FD" w:rsidRDefault="00E326FD">
      <w:pPr>
        <w:rPr>
          <w:ins w:id="204" w:author="Windows 用户" w:date="2018-01-03T13:59:00Z"/>
          <w:rFonts w:hint="eastAsia"/>
          <w:sz w:val="24"/>
          <w:szCs w:val="24"/>
        </w:rPr>
        <w:pPrChange w:id="205" w:author="Windows 用户" w:date="2017-12-25T14:28:00Z">
          <w:pPr>
            <w:ind w:firstLineChars="300" w:firstLine="720"/>
          </w:pPr>
        </w:pPrChange>
      </w:pPr>
    </w:p>
    <w:p w:rsidR="00E326FD" w:rsidRDefault="00E326FD">
      <w:pPr>
        <w:rPr>
          <w:ins w:id="206" w:author="Windows 用户" w:date="2018-01-03T14:16:00Z"/>
          <w:rFonts w:hint="eastAsia"/>
          <w:sz w:val="24"/>
          <w:szCs w:val="24"/>
        </w:rPr>
        <w:pPrChange w:id="207" w:author="Windows 用户" w:date="2017-12-25T14:28:00Z">
          <w:pPr>
            <w:ind w:firstLineChars="300" w:firstLine="720"/>
          </w:pPr>
        </w:pPrChange>
      </w:pPr>
      <w:ins w:id="208" w:author="Windows 用户" w:date="2018-01-03T13:59:00Z">
        <w:r>
          <w:rPr>
            <w:rFonts w:hint="eastAsia"/>
            <w:sz w:val="24"/>
            <w:szCs w:val="24"/>
          </w:rPr>
          <w:t xml:space="preserve">  6.3.1 </w:t>
        </w:r>
        <w:r>
          <w:rPr>
            <w:rFonts w:hint="eastAsia"/>
            <w:sz w:val="24"/>
            <w:szCs w:val="24"/>
          </w:rPr>
          <w:t>场景</w:t>
        </w:r>
        <w:r>
          <w:rPr>
            <w:rFonts w:hint="eastAsia"/>
            <w:sz w:val="24"/>
            <w:szCs w:val="24"/>
          </w:rPr>
          <w:t xml:space="preserve">1 </w:t>
        </w:r>
      </w:ins>
    </w:p>
    <w:p w:rsidR="003D4D75" w:rsidRDefault="003D4D75">
      <w:pPr>
        <w:rPr>
          <w:ins w:id="209" w:author="Windows 用户" w:date="2018-01-03T13:59:00Z"/>
          <w:rFonts w:hint="eastAsia"/>
          <w:sz w:val="24"/>
          <w:szCs w:val="24"/>
        </w:rPr>
        <w:pPrChange w:id="210" w:author="Windows 用户" w:date="2017-12-25T14:28:00Z">
          <w:pPr>
            <w:ind w:firstLineChars="300" w:firstLine="720"/>
          </w:pPr>
        </w:pPrChange>
      </w:pPr>
      <w:ins w:id="211" w:author="Windows 用户" w:date="2018-01-03T14:17:00Z">
        <w:r>
          <w:rPr>
            <w:rFonts w:hint="eastAsia"/>
            <w:sz w:val="24"/>
            <w:szCs w:val="24"/>
          </w:rPr>
          <w:tab/>
        </w:r>
        <w:r>
          <w:rPr>
            <w:sz w:val="24"/>
            <w:szCs w:val="24"/>
          </w:rPr>
          <w:t>vod push</w:t>
        </w:r>
        <w:r>
          <w:rPr>
            <w:sz w:val="24"/>
            <w:szCs w:val="24"/>
          </w:rPr>
          <w:t>：</w:t>
        </w:r>
        <w:r>
          <w:rPr>
            <w:rFonts w:hint="eastAsia"/>
            <w:sz w:val="24"/>
            <w:szCs w:val="24"/>
          </w:rPr>
          <w:t>1G</w:t>
        </w:r>
        <w:r>
          <w:rPr>
            <w:rFonts w:hint="eastAsia"/>
            <w:sz w:val="24"/>
            <w:szCs w:val="24"/>
          </w:rPr>
          <w:t>文件</w:t>
        </w:r>
      </w:ins>
      <w:ins w:id="212" w:author="Windows 用户" w:date="2018-01-03T14:25:00Z">
        <w:r>
          <w:rPr>
            <w:rFonts w:hint="eastAsia"/>
            <w:sz w:val="24"/>
            <w:szCs w:val="24"/>
          </w:rPr>
          <w:t xml:space="preserve">  -disk 20 </w:t>
        </w:r>
        <w:r>
          <w:rPr>
            <w:sz w:val="24"/>
            <w:szCs w:val="24"/>
          </w:rPr>
          <w:t>–</w:t>
        </w:r>
        <w:r>
          <w:rPr>
            <w:rFonts w:hint="eastAsia"/>
            <w:sz w:val="24"/>
            <w:szCs w:val="24"/>
          </w:rPr>
          <w:t>mem 4G</w:t>
        </w:r>
      </w:ins>
      <w:ins w:id="213" w:author="Windows 用户" w:date="2018-01-03T14:17:00Z">
        <w:r>
          <w:rPr>
            <w:rFonts w:hint="eastAsia"/>
            <w:sz w:val="24"/>
            <w:szCs w:val="24"/>
          </w:rPr>
          <w:t xml:space="preserve"> </w:t>
        </w:r>
      </w:ins>
    </w:p>
    <w:p w:rsidR="003D4D75" w:rsidRDefault="00E326FD">
      <w:pPr>
        <w:rPr>
          <w:ins w:id="214" w:author="Windows 用户" w:date="2018-01-03T14:19:00Z"/>
          <w:rFonts w:hint="eastAsia"/>
          <w:sz w:val="24"/>
          <w:szCs w:val="24"/>
        </w:rPr>
        <w:pPrChange w:id="215" w:author="Windows 用户" w:date="2017-12-25T14:28:00Z">
          <w:pPr>
            <w:ind w:firstLineChars="300" w:firstLine="720"/>
          </w:pPr>
        </w:pPrChange>
      </w:pPr>
      <w:ins w:id="216" w:author="Windows 用户" w:date="2018-01-03T13:59:00Z">
        <w:r>
          <w:rPr>
            <w:rFonts w:hint="eastAsia"/>
            <w:sz w:val="24"/>
            <w:szCs w:val="24"/>
          </w:rPr>
          <w:tab/>
        </w:r>
      </w:ins>
      <w:ins w:id="217" w:author="Windows 用户" w:date="2018-01-03T14:17:00Z">
        <w:r w:rsidR="003D4D75">
          <w:rPr>
            <w:rFonts w:hint="eastAsia"/>
            <w:sz w:val="24"/>
            <w:szCs w:val="24"/>
          </w:rPr>
          <w:t>内存置换策略模拟器</w:t>
        </w:r>
      </w:ins>
      <w:ins w:id="218" w:author="Windows 用户" w:date="2018-01-03T14:19:00Z">
        <w:r w:rsidR="003D4D75">
          <w:rPr>
            <w:rFonts w:hint="eastAsia"/>
            <w:sz w:val="24"/>
            <w:szCs w:val="24"/>
          </w:rPr>
          <w:t>：</w:t>
        </w:r>
        <w:r w:rsidR="003D4D75">
          <w:rPr>
            <w:rFonts w:hint="eastAsia"/>
            <w:sz w:val="24"/>
            <w:szCs w:val="24"/>
          </w:rPr>
          <w:t xml:space="preserve"> </w:t>
        </w:r>
      </w:ins>
      <w:ins w:id="219" w:author="Windows 用户" w:date="2018-01-03T14:17:00Z">
        <w:r w:rsidR="003D4D75">
          <w:rPr>
            <w:rFonts w:hint="eastAsia"/>
            <w:sz w:val="24"/>
            <w:szCs w:val="24"/>
          </w:rPr>
          <w:t>10</w:t>
        </w:r>
        <w:r w:rsidR="003D4D75">
          <w:rPr>
            <w:rFonts w:hint="eastAsia"/>
            <w:sz w:val="24"/>
            <w:szCs w:val="24"/>
          </w:rPr>
          <w:t>个</w:t>
        </w:r>
        <w:r w:rsidR="003D4D75">
          <w:rPr>
            <w:rFonts w:hint="eastAsia"/>
            <w:sz w:val="24"/>
            <w:szCs w:val="24"/>
          </w:rPr>
          <w:t>SDK</w:t>
        </w:r>
      </w:ins>
    </w:p>
    <w:p w:rsidR="003D4D75" w:rsidRDefault="003D4D75" w:rsidP="003D4D75">
      <w:pPr>
        <w:ind w:left="2520" w:firstLineChars="200" w:firstLine="480"/>
        <w:rPr>
          <w:ins w:id="220" w:author="Windows 用户" w:date="2018-01-03T14:19:00Z"/>
          <w:rFonts w:hint="eastAsia"/>
          <w:sz w:val="24"/>
          <w:szCs w:val="24"/>
        </w:rPr>
        <w:pPrChange w:id="221" w:author="Windows 用户" w:date="2018-01-03T14:19:00Z">
          <w:pPr>
            <w:ind w:firstLineChars="300" w:firstLine="720"/>
          </w:pPr>
        </w:pPrChange>
      </w:pPr>
      <w:ins w:id="222" w:author="Windows 用户" w:date="2018-01-03T14:18:00Z">
        <w:r>
          <w:rPr>
            <w:rFonts w:hint="eastAsia"/>
            <w:sz w:val="24"/>
            <w:szCs w:val="24"/>
          </w:rPr>
          <w:t>启动间隔</w:t>
        </w:r>
        <w:r>
          <w:rPr>
            <w:rFonts w:hint="eastAsia"/>
            <w:sz w:val="24"/>
            <w:szCs w:val="24"/>
          </w:rPr>
          <w:t>[0,1]</w:t>
        </w:r>
      </w:ins>
    </w:p>
    <w:p w:rsidR="00E326FD" w:rsidRDefault="003D4D75" w:rsidP="003D4D75">
      <w:pPr>
        <w:ind w:left="2520" w:firstLineChars="200" w:firstLine="480"/>
        <w:rPr>
          <w:ins w:id="223" w:author="Windows 用户" w:date="2018-01-03T14:20:00Z"/>
          <w:rFonts w:hint="eastAsia"/>
          <w:sz w:val="24"/>
          <w:szCs w:val="24"/>
        </w:rPr>
        <w:pPrChange w:id="224" w:author="Windows 用户" w:date="2018-01-03T14:19:00Z">
          <w:pPr>
            <w:ind w:firstLineChars="300" w:firstLine="720"/>
          </w:pPr>
        </w:pPrChange>
      </w:pPr>
      <w:ins w:id="225" w:author="Windows 用户" w:date="2018-01-03T14:19:00Z">
        <w:r>
          <w:rPr>
            <w:rFonts w:hint="eastAsia"/>
            <w:sz w:val="24"/>
            <w:szCs w:val="24"/>
          </w:rPr>
          <w:t>vod push</w:t>
        </w:r>
        <w:r>
          <w:rPr>
            <w:rFonts w:hint="eastAsia"/>
            <w:sz w:val="24"/>
            <w:szCs w:val="24"/>
          </w:rPr>
          <w:t>返回间隔</w:t>
        </w:r>
        <w:r>
          <w:rPr>
            <w:rFonts w:hint="eastAsia"/>
            <w:sz w:val="24"/>
            <w:szCs w:val="24"/>
          </w:rPr>
          <w:t>120ms 50%  100ms 50%</w:t>
        </w:r>
      </w:ins>
    </w:p>
    <w:p w:rsidR="003D4D75" w:rsidRDefault="003D4D75" w:rsidP="003D4D75">
      <w:pPr>
        <w:ind w:firstLine="480"/>
        <w:rPr>
          <w:ins w:id="226" w:author="Windows 用户" w:date="2018-01-03T14:21:00Z"/>
          <w:rFonts w:hint="eastAsia"/>
          <w:sz w:val="24"/>
          <w:szCs w:val="24"/>
        </w:rPr>
        <w:pPrChange w:id="227" w:author="Windows 用户" w:date="2018-01-03T14:21:00Z">
          <w:pPr>
            <w:ind w:firstLineChars="300" w:firstLine="720"/>
          </w:pPr>
        </w:pPrChange>
      </w:pPr>
      <w:ins w:id="228" w:author="Windows 用户" w:date="2018-01-03T14:20:00Z">
        <w:r>
          <w:rPr>
            <w:rFonts w:hint="eastAsia"/>
            <w:sz w:val="24"/>
            <w:szCs w:val="24"/>
          </w:rPr>
          <w:t>下发任务完成用时：</w:t>
        </w:r>
      </w:ins>
      <w:ins w:id="229" w:author="Windows 用户" w:date="2018-01-03T14:25:00Z">
        <w:r>
          <w:rPr>
            <w:rFonts w:hint="eastAsia"/>
            <w:sz w:val="24"/>
            <w:szCs w:val="24"/>
          </w:rPr>
          <w:t>3min20s</w:t>
        </w:r>
      </w:ins>
    </w:p>
    <w:p w:rsidR="003D4D75" w:rsidRDefault="003D4D75" w:rsidP="003D4D75">
      <w:pPr>
        <w:ind w:firstLine="480"/>
        <w:rPr>
          <w:ins w:id="230" w:author="Windows 用户" w:date="2018-01-03T14:20:00Z"/>
          <w:rFonts w:hint="eastAsia"/>
          <w:sz w:val="24"/>
          <w:szCs w:val="24"/>
        </w:rPr>
        <w:pPrChange w:id="231" w:author="Windows 用户" w:date="2018-01-03T14:21:00Z">
          <w:pPr>
            <w:ind w:firstLineChars="300" w:firstLine="720"/>
          </w:pPr>
        </w:pPrChange>
      </w:pPr>
    </w:p>
    <w:p w:rsidR="003D4D75" w:rsidRDefault="003D4D75" w:rsidP="003D4D75">
      <w:pPr>
        <w:rPr>
          <w:ins w:id="232" w:author="Windows 用户" w:date="2018-01-03T14:20:00Z"/>
          <w:rFonts w:hint="eastAsia"/>
          <w:sz w:val="24"/>
          <w:szCs w:val="24"/>
        </w:rPr>
      </w:pPr>
      <w:ins w:id="233" w:author="Windows 用户" w:date="2018-01-03T14:20:00Z">
        <w:r>
          <w:rPr>
            <w:rFonts w:hint="eastAsia"/>
            <w:sz w:val="24"/>
            <w:szCs w:val="24"/>
          </w:rPr>
          <w:t xml:space="preserve">6.3.1 </w:t>
        </w:r>
        <w:r>
          <w:rPr>
            <w:rFonts w:hint="eastAsia"/>
            <w:sz w:val="24"/>
            <w:szCs w:val="24"/>
          </w:rPr>
          <w:t>场景</w:t>
        </w:r>
        <w:r>
          <w:rPr>
            <w:rFonts w:hint="eastAsia"/>
            <w:sz w:val="24"/>
            <w:szCs w:val="24"/>
          </w:rPr>
          <w:t>2</w:t>
        </w:r>
        <w:r>
          <w:rPr>
            <w:rFonts w:hint="eastAsia"/>
            <w:sz w:val="24"/>
            <w:szCs w:val="24"/>
          </w:rPr>
          <w:t xml:space="preserve"> </w:t>
        </w:r>
      </w:ins>
    </w:p>
    <w:p w:rsidR="003D4D75" w:rsidRDefault="003D4D75" w:rsidP="003D4D75">
      <w:pPr>
        <w:rPr>
          <w:ins w:id="234" w:author="Windows 用户" w:date="2018-01-03T14:20:00Z"/>
          <w:rFonts w:hint="eastAsia"/>
          <w:sz w:val="24"/>
          <w:szCs w:val="24"/>
        </w:rPr>
      </w:pPr>
      <w:ins w:id="235" w:author="Windows 用户" w:date="2018-01-03T14:20:00Z">
        <w:r>
          <w:rPr>
            <w:rFonts w:hint="eastAsia"/>
            <w:sz w:val="24"/>
            <w:szCs w:val="24"/>
          </w:rPr>
          <w:tab/>
        </w:r>
        <w:r>
          <w:rPr>
            <w:sz w:val="24"/>
            <w:szCs w:val="24"/>
          </w:rPr>
          <w:t>vod push</w:t>
        </w:r>
        <w:r>
          <w:rPr>
            <w:sz w:val="24"/>
            <w:szCs w:val="24"/>
          </w:rPr>
          <w:t>：</w:t>
        </w:r>
        <w:r>
          <w:rPr>
            <w:rFonts w:hint="eastAsia"/>
            <w:sz w:val="24"/>
            <w:szCs w:val="24"/>
          </w:rPr>
          <w:t>1</w:t>
        </w:r>
        <w:r>
          <w:rPr>
            <w:rFonts w:hint="eastAsia"/>
            <w:sz w:val="24"/>
            <w:szCs w:val="24"/>
          </w:rPr>
          <w:t>G</w:t>
        </w:r>
        <w:r>
          <w:rPr>
            <w:rFonts w:hint="eastAsia"/>
            <w:sz w:val="24"/>
            <w:szCs w:val="24"/>
          </w:rPr>
          <w:t>文件</w:t>
        </w:r>
        <w:r>
          <w:rPr>
            <w:rFonts w:hint="eastAsia"/>
            <w:sz w:val="24"/>
            <w:szCs w:val="24"/>
          </w:rPr>
          <w:t xml:space="preserve"> </w:t>
        </w:r>
      </w:ins>
    </w:p>
    <w:p w:rsidR="003D4D75" w:rsidRDefault="003D4D75" w:rsidP="003D4D75">
      <w:pPr>
        <w:rPr>
          <w:ins w:id="236" w:author="Windows 用户" w:date="2018-01-03T14:20:00Z"/>
          <w:rFonts w:hint="eastAsia"/>
          <w:sz w:val="24"/>
          <w:szCs w:val="24"/>
        </w:rPr>
      </w:pPr>
      <w:ins w:id="237" w:author="Windows 用户" w:date="2018-01-03T14:20:00Z">
        <w:r>
          <w:rPr>
            <w:rFonts w:hint="eastAsia"/>
            <w:sz w:val="24"/>
            <w:szCs w:val="24"/>
          </w:rPr>
          <w:tab/>
        </w:r>
        <w:r>
          <w:rPr>
            <w:rFonts w:hint="eastAsia"/>
            <w:sz w:val="24"/>
            <w:szCs w:val="24"/>
          </w:rPr>
          <w:t>内存置换策略模拟器：</w:t>
        </w:r>
        <w:r>
          <w:rPr>
            <w:rFonts w:hint="eastAsia"/>
            <w:sz w:val="24"/>
            <w:szCs w:val="24"/>
          </w:rPr>
          <w:t xml:space="preserve"> 1</w:t>
        </w:r>
        <w:r>
          <w:rPr>
            <w:rFonts w:hint="eastAsia"/>
            <w:sz w:val="24"/>
            <w:szCs w:val="24"/>
          </w:rPr>
          <w:t>00</w:t>
        </w:r>
        <w:r>
          <w:rPr>
            <w:rFonts w:hint="eastAsia"/>
            <w:sz w:val="24"/>
            <w:szCs w:val="24"/>
          </w:rPr>
          <w:t>0</w:t>
        </w:r>
        <w:r>
          <w:rPr>
            <w:rFonts w:hint="eastAsia"/>
            <w:sz w:val="24"/>
            <w:szCs w:val="24"/>
          </w:rPr>
          <w:t>个</w:t>
        </w:r>
        <w:r>
          <w:rPr>
            <w:rFonts w:hint="eastAsia"/>
            <w:sz w:val="24"/>
            <w:szCs w:val="24"/>
          </w:rPr>
          <w:t>SDK</w:t>
        </w:r>
      </w:ins>
    </w:p>
    <w:p w:rsidR="003D4D75" w:rsidRDefault="003D4D75" w:rsidP="003D4D75">
      <w:pPr>
        <w:ind w:left="2520" w:firstLineChars="200" w:firstLine="480"/>
        <w:rPr>
          <w:ins w:id="238" w:author="Windows 用户" w:date="2018-01-03T14:20:00Z"/>
          <w:rFonts w:hint="eastAsia"/>
          <w:sz w:val="24"/>
          <w:szCs w:val="24"/>
        </w:rPr>
      </w:pPr>
      <w:ins w:id="239" w:author="Windows 用户" w:date="2018-01-03T14:20:00Z">
        <w:r>
          <w:rPr>
            <w:rFonts w:hint="eastAsia"/>
            <w:sz w:val="24"/>
            <w:szCs w:val="24"/>
          </w:rPr>
          <w:t>启动间隔</w:t>
        </w:r>
        <w:r>
          <w:rPr>
            <w:rFonts w:hint="eastAsia"/>
            <w:sz w:val="24"/>
            <w:szCs w:val="24"/>
          </w:rPr>
          <w:t>[0,1]</w:t>
        </w:r>
      </w:ins>
    </w:p>
    <w:p w:rsidR="003D4D75" w:rsidRDefault="003D4D75" w:rsidP="003D4D75">
      <w:pPr>
        <w:ind w:left="2520" w:firstLineChars="200" w:firstLine="480"/>
        <w:rPr>
          <w:ins w:id="240" w:author="Windows 用户" w:date="2018-01-03T14:21:00Z"/>
          <w:rFonts w:hint="eastAsia"/>
          <w:sz w:val="24"/>
          <w:szCs w:val="24"/>
        </w:rPr>
        <w:pPrChange w:id="241" w:author="Windows 用户" w:date="2018-01-03T14:20:00Z">
          <w:pPr>
            <w:ind w:firstLineChars="300" w:firstLine="720"/>
          </w:pPr>
        </w:pPrChange>
      </w:pPr>
      <w:ins w:id="242" w:author="Windows 用户" w:date="2018-01-03T14:20:00Z">
        <w:r>
          <w:rPr>
            <w:rFonts w:hint="eastAsia"/>
            <w:sz w:val="24"/>
            <w:szCs w:val="24"/>
          </w:rPr>
          <w:t>vod push</w:t>
        </w:r>
        <w:r>
          <w:rPr>
            <w:rFonts w:hint="eastAsia"/>
            <w:sz w:val="24"/>
            <w:szCs w:val="24"/>
          </w:rPr>
          <w:t>返回间隔</w:t>
        </w:r>
        <w:r>
          <w:rPr>
            <w:rFonts w:hint="eastAsia"/>
            <w:sz w:val="24"/>
            <w:szCs w:val="24"/>
          </w:rPr>
          <w:t>120ms 50%  100ms 50%</w:t>
        </w:r>
      </w:ins>
    </w:p>
    <w:p w:rsidR="003D4D75" w:rsidRDefault="003D4D75" w:rsidP="003D4D75">
      <w:pPr>
        <w:rPr>
          <w:ins w:id="243" w:author="Windows 用户" w:date="2018-01-03T14:21:00Z"/>
          <w:rFonts w:hint="eastAsia"/>
          <w:sz w:val="24"/>
          <w:szCs w:val="24"/>
        </w:rPr>
        <w:pPrChange w:id="244" w:author="Windows 用户" w:date="2018-01-03T14:21:00Z">
          <w:pPr>
            <w:ind w:firstLineChars="300" w:firstLine="720"/>
          </w:pPr>
        </w:pPrChange>
      </w:pPr>
      <w:ins w:id="245" w:author="Windows 用户" w:date="2018-01-03T14:21:00Z">
        <w:r>
          <w:rPr>
            <w:rFonts w:hint="eastAsia"/>
            <w:sz w:val="24"/>
            <w:szCs w:val="24"/>
          </w:rPr>
          <w:t xml:space="preserve">     </w:t>
        </w:r>
        <w:r>
          <w:rPr>
            <w:rFonts w:hint="eastAsia"/>
            <w:sz w:val="24"/>
            <w:szCs w:val="24"/>
          </w:rPr>
          <w:t>下发任务完成用时：</w:t>
        </w:r>
      </w:ins>
      <w:ins w:id="246" w:author="Windows 用户" w:date="2018-01-03T16:33:00Z">
        <w:r w:rsidR="003A45B5">
          <w:rPr>
            <w:rFonts w:hint="eastAsia"/>
            <w:sz w:val="24"/>
            <w:szCs w:val="24"/>
          </w:rPr>
          <w:t>15min</w:t>
        </w:r>
      </w:ins>
      <w:ins w:id="247" w:author="Windows 用户" w:date="2018-01-03T16:40:00Z">
        <w:r w:rsidR="003A45B5">
          <w:rPr>
            <w:rFonts w:hint="eastAsia"/>
            <w:sz w:val="24"/>
            <w:szCs w:val="24"/>
          </w:rPr>
          <w:t xml:space="preserve"> </w:t>
        </w:r>
        <w:r w:rsidR="003A45B5">
          <w:rPr>
            <w:rFonts w:hint="eastAsia"/>
            <w:sz w:val="24"/>
            <w:szCs w:val="24"/>
          </w:rPr>
          <w:t>发现问题（单纯多线程时，某些线程发送的</w:t>
        </w:r>
      </w:ins>
      <w:ins w:id="248" w:author="Windows 用户" w:date="2018-01-03T16:41:00Z">
        <w:r w:rsidR="003A45B5">
          <w:rPr>
            <w:rFonts w:hint="eastAsia"/>
            <w:sz w:val="24"/>
            <w:szCs w:val="24"/>
          </w:rPr>
          <w:t>时间间隔</w:t>
        </w:r>
        <w:r w:rsidR="003A45B5">
          <w:rPr>
            <w:rFonts w:hint="eastAsia"/>
            <w:sz w:val="24"/>
            <w:szCs w:val="24"/>
          </w:rPr>
          <w:t>5</w:t>
        </w:r>
        <w:r w:rsidR="003A45B5">
          <w:rPr>
            <w:rFonts w:hint="eastAsia"/>
            <w:sz w:val="24"/>
            <w:szCs w:val="24"/>
          </w:rPr>
          <w:t>秒左右</w:t>
        </w:r>
      </w:ins>
      <w:ins w:id="249" w:author="Windows 用户" w:date="2018-01-03T16:40:00Z">
        <w:r w:rsidR="003A45B5">
          <w:rPr>
            <w:rFonts w:hint="eastAsia"/>
            <w:sz w:val="24"/>
            <w:szCs w:val="24"/>
          </w:rPr>
          <w:t>）</w:t>
        </w:r>
      </w:ins>
      <w:ins w:id="250" w:author="Windows 用户" w:date="2018-01-03T16:41:00Z">
        <w:r w:rsidR="003A45B5">
          <w:rPr>
            <w:rFonts w:hint="eastAsia"/>
            <w:sz w:val="24"/>
            <w:szCs w:val="24"/>
          </w:rPr>
          <w:t>（解决方案</w:t>
        </w:r>
        <w:r w:rsidR="003A45B5">
          <w:rPr>
            <w:rFonts w:hint="eastAsia"/>
            <w:sz w:val="24"/>
            <w:szCs w:val="24"/>
          </w:rPr>
          <w:t xml:space="preserve"> </w:t>
        </w:r>
        <w:r w:rsidR="003A45B5">
          <w:rPr>
            <w:rFonts w:hint="eastAsia"/>
            <w:sz w:val="24"/>
            <w:szCs w:val="24"/>
          </w:rPr>
          <w:t>多进程</w:t>
        </w:r>
        <w:r w:rsidR="003A45B5">
          <w:rPr>
            <w:rFonts w:hint="eastAsia"/>
            <w:sz w:val="24"/>
            <w:szCs w:val="24"/>
          </w:rPr>
          <w:t>+</w:t>
        </w:r>
        <w:r w:rsidR="003A45B5">
          <w:rPr>
            <w:rFonts w:hint="eastAsia"/>
            <w:sz w:val="24"/>
            <w:szCs w:val="24"/>
          </w:rPr>
          <w:t>多线程）</w:t>
        </w:r>
      </w:ins>
    </w:p>
    <w:p w:rsidR="003D4D75" w:rsidRDefault="003D4D75" w:rsidP="003D4D75">
      <w:pPr>
        <w:rPr>
          <w:ins w:id="251" w:author="Windows 用户" w:date="2018-01-03T14:22:00Z"/>
          <w:rFonts w:hint="eastAsia"/>
          <w:sz w:val="24"/>
          <w:szCs w:val="24"/>
        </w:rPr>
        <w:pPrChange w:id="252" w:author="Windows 用户" w:date="2018-01-03T14:21:00Z">
          <w:pPr>
            <w:ind w:firstLineChars="300" w:firstLine="720"/>
          </w:pPr>
        </w:pPrChange>
      </w:pPr>
    </w:p>
    <w:p w:rsidR="003D4D75" w:rsidRDefault="003D4D75" w:rsidP="003D4D75">
      <w:pPr>
        <w:rPr>
          <w:ins w:id="253" w:author="Windows 用户" w:date="2018-01-03T14:22:00Z"/>
          <w:rFonts w:hint="eastAsia"/>
          <w:sz w:val="24"/>
          <w:szCs w:val="24"/>
        </w:rPr>
      </w:pPr>
      <w:ins w:id="254" w:author="Windows 用户" w:date="2018-01-03T14:22:00Z">
        <w:r>
          <w:rPr>
            <w:rFonts w:hint="eastAsia"/>
            <w:sz w:val="24"/>
            <w:szCs w:val="24"/>
          </w:rPr>
          <w:t xml:space="preserve">6.3.1 </w:t>
        </w:r>
        <w:r>
          <w:rPr>
            <w:rFonts w:hint="eastAsia"/>
            <w:sz w:val="24"/>
            <w:szCs w:val="24"/>
          </w:rPr>
          <w:t>场景</w:t>
        </w:r>
        <w:r>
          <w:rPr>
            <w:rFonts w:hint="eastAsia"/>
            <w:sz w:val="24"/>
            <w:szCs w:val="24"/>
          </w:rPr>
          <w:t>3</w:t>
        </w:r>
        <w:r>
          <w:rPr>
            <w:rFonts w:hint="eastAsia"/>
            <w:sz w:val="24"/>
            <w:szCs w:val="24"/>
          </w:rPr>
          <w:t xml:space="preserve"> </w:t>
        </w:r>
      </w:ins>
    </w:p>
    <w:p w:rsidR="003D4D75" w:rsidRDefault="003D4D75" w:rsidP="003D4D75">
      <w:pPr>
        <w:rPr>
          <w:ins w:id="255" w:author="Windows 用户" w:date="2018-01-03T14:22:00Z"/>
          <w:rFonts w:hint="eastAsia"/>
          <w:sz w:val="24"/>
          <w:szCs w:val="24"/>
        </w:rPr>
      </w:pPr>
      <w:ins w:id="256" w:author="Windows 用户" w:date="2018-01-03T14:22:00Z">
        <w:r>
          <w:rPr>
            <w:rFonts w:hint="eastAsia"/>
            <w:sz w:val="24"/>
            <w:szCs w:val="24"/>
          </w:rPr>
          <w:tab/>
        </w:r>
        <w:r>
          <w:rPr>
            <w:sz w:val="24"/>
            <w:szCs w:val="24"/>
          </w:rPr>
          <w:t>vod push</w:t>
        </w:r>
        <w:r>
          <w:rPr>
            <w:sz w:val="24"/>
            <w:szCs w:val="24"/>
          </w:rPr>
          <w:t>：</w:t>
        </w:r>
        <w:r>
          <w:rPr>
            <w:rFonts w:hint="eastAsia"/>
            <w:sz w:val="24"/>
            <w:szCs w:val="24"/>
          </w:rPr>
          <w:t>1G</w:t>
        </w:r>
        <w:r>
          <w:rPr>
            <w:rFonts w:hint="eastAsia"/>
            <w:sz w:val="24"/>
            <w:szCs w:val="24"/>
          </w:rPr>
          <w:t>文件</w:t>
        </w:r>
        <w:r>
          <w:rPr>
            <w:rFonts w:hint="eastAsia"/>
            <w:sz w:val="24"/>
            <w:szCs w:val="24"/>
          </w:rPr>
          <w:t xml:space="preserve"> </w:t>
        </w:r>
      </w:ins>
    </w:p>
    <w:p w:rsidR="003D4D75" w:rsidRDefault="003D4D75" w:rsidP="003D4D75">
      <w:pPr>
        <w:rPr>
          <w:ins w:id="257" w:author="Windows 用户" w:date="2018-01-03T14:22:00Z"/>
          <w:rFonts w:hint="eastAsia"/>
          <w:sz w:val="24"/>
          <w:szCs w:val="24"/>
        </w:rPr>
      </w:pPr>
      <w:ins w:id="258" w:author="Windows 用户" w:date="2018-01-03T14:22:00Z">
        <w:r>
          <w:rPr>
            <w:rFonts w:hint="eastAsia"/>
            <w:sz w:val="24"/>
            <w:szCs w:val="24"/>
          </w:rPr>
          <w:tab/>
        </w:r>
        <w:r>
          <w:rPr>
            <w:rFonts w:hint="eastAsia"/>
            <w:sz w:val="24"/>
            <w:szCs w:val="24"/>
          </w:rPr>
          <w:t>内存置换策略模拟器：</w:t>
        </w:r>
        <w:r>
          <w:rPr>
            <w:rFonts w:hint="eastAsia"/>
            <w:sz w:val="24"/>
            <w:szCs w:val="24"/>
          </w:rPr>
          <w:t xml:space="preserve"> 1000</w:t>
        </w:r>
        <w:r>
          <w:rPr>
            <w:rFonts w:hint="eastAsia"/>
            <w:sz w:val="24"/>
            <w:szCs w:val="24"/>
          </w:rPr>
          <w:t>个</w:t>
        </w:r>
        <w:r>
          <w:rPr>
            <w:rFonts w:hint="eastAsia"/>
            <w:sz w:val="24"/>
            <w:szCs w:val="24"/>
          </w:rPr>
          <w:t>SDK</w:t>
        </w:r>
      </w:ins>
    </w:p>
    <w:p w:rsidR="003D4D75" w:rsidRDefault="003D4D75" w:rsidP="003D4D75">
      <w:pPr>
        <w:ind w:left="2520" w:firstLineChars="200" w:firstLine="480"/>
        <w:rPr>
          <w:ins w:id="259" w:author="Windows 用户" w:date="2018-01-03T14:22:00Z"/>
          <w:rFonts w:hint="eastAsia"/>
          <w:sz w:val="24"/>
          <w:szCs w:val="24"/>
        </w:rPr>
      </w:pPr>
      <w:ins w:id="260" w:author="Windows 用户" w:date="2018-01-03T14:22:00Z">
        <w:r>
          <w:rPr>
            <w:rFonts w:hint="eastAsia"/>
            <w:sz w:val="24"/>
            <w:szCs w:val="24"/>
          </w:rPr>
          <w:t>启动间隔</w:t>
        </w:r>
        <w:r>
          <w:rPr>
            <w:rFonts w:hint="eastAsia"/>
            <w:sz w:val="24"/>
            <w:szCs w:val="24"/>
          </w:rPr>
          <w:t>[0,1]</w:t>
        </w:r>
      </w:ins>
    </w:p>
    <w:p w:rsidR="003D4D75" w:rsidRDefault="003D4D75" w:rsidP="003D4D75">
      <w:pPr>
        <w:ind w:left="2520" w:firstLineChars="200" w:firstLine="480"/>
        <w:rPr>
          <w:ins w:id="261" w:author="Windows 用户" w:date="2018-01-03T14:22:00Z"/>
          <w:rFonts w:hint="eastAsia"/>
          <w:sz w:val="24"/>
          <w:szCs w:val="24"/>
        </w:rPr>
      </w:pPr>
      <w:ins w:id="262" w:author="Windows 用户" w:date="2018-01-03T14:22:00Z">
        <w:r>
          <w:rPr>
            <w:rFonts w:hint="eastAsia"/>
            <w:sz w:val="24"/>
            <w:szCs w:val="24"/>
          </w:rPr>
          <w:t>vod push</w:t>
        </w:r>
        <w:r>
          <w:rPr>
            <w:rFonts w:hint="eastAsia"/>
            <w:sz w:val="24"/>
            <w:szCs w:val="24"/>
          </w:rPr>
          <w:t>返回间隔</w:t>
        </w:r>
        <w:r>
          <w:rPr>
            <w:rFonts w:hint="eastAsia"/>
            <w:sz w:val="24"/>
            <w:szCs w:val="24"/>
          </w:rPr>
          <w:t>120ms 50%  100ms 50%</w:t>
        </w:r>
      </w:ins>
    </w:p>
    <w:p w:rsidR="003D4D75" w:rsidRDefault="003D4D75" w:rsidP="003D4D75">
      <w:pPr>
        <w:rPr>
          <w:ins w:id="263" w:author="Windows 用户" w:date="2018-01-03T14:37:00Z"/>
          <w:rFonts w:hint="eastAsia"/>
          <w:sz w:val="24"/>
          <w:szCs w:val="24"/>
        </w:rPr>
      </w:pPr>
      <w:ins w:id="264" w:author="Windows 用户" w:date="2018-01-03T14:22:00Z">
        <w:r>
          <w:rPr>
            <w:rFonts w:hint="eastAsia"/>
            <w:sz w:val="24"/>
            <w:szCs w:val="24"/>
          </w:rPr>
          <w:t xml:space="preserve">     </w:t>
        </w:r>
        <w:r>
          <w:rPr>
            <w:rFonts w:hint="eastAsia"/>
            <w:sz w:val="24"/>
            <w:szCs w:val="24"/>
          </w:rPr>
          <w:t>下发任务完成用时：</w:t>
        </w:r>
      </w:ins>
    </w:p>
    <w:p w:rsidR="00572051" w:rsidRDefault="00572051" w:rsidP="003D4D75">
      <w:pPr>
        <w:rPr>
          <w:ins w:id="265" w:author="Windows 用户" w:date="2018-01-03T14:37:00Z"/>
          <w:rFonts w:hint="eastAsia"/>
          <w:sz w:val="24"/>
          <w:szCs w:val="24"/>
        </w:rPr>
      </w:pPr>
    </w:p>
    <w:p w:rsidR="00572051" w:rsidRDefault="00572051" w:rsidP="00572051">
      <w:pPr>
        <w:rPr>
          <w:ins w:id="266" w:author="Windows 用户" w:date="2018-01-03T14:37:00Z"/>
          <w:rFonts w:hint="eastAsia"/>
          <w:sz w:val="24"/>
          <w:szCs w:val="24"/>
        </w:rPr>
      </w:pPr>
      <w:ins w:id="267" w:author="Windows 用户" w:date="2018-01-03T14:37:00Z">
        <w:r>
          <w:rPr>
            <w:rFonts w:hint="eastAsia"/>
            <w:sz w:val="24"/>
            <w:szCs w:val="24"/>
          </w:rPr>
          <w:t xml:space="preserve">6.3.1 </w:t>
        </w:r>
        <w:r>
          <w:rPr>
            <w:rFonts w:hint="eastAsia"/>
            <w:sz w:val="24"/>
            <w:szCs w:val="24"/>
          </w:rPr>
          <w:t>场景</w:t>
        </w:r>
        <w:r>
          <w:rPr>
            <w:rFonts w:hint="eastAsia"/>
            <w:sz w:val="24"/>
            <w:szCs w:val="24"/>
          </w:rPr>
          <w:t xml:space="preserve">3 </w:t>
        </w:r>
      </w:ins>
    </w:p>
    <w:p w:rsidR="00572051" w:rsidRDefault="00572051" w:rsidP="00572051">
      <w:pPr>
        <w:rPr>
          <w:ins w:id="268" w:author="Windows 用户" w:date="2018-01-03T14:37:00Z"/>
          <w:rFonts w:hint="eastAsia"/>
          <w:sz w:val="24"/>
          <w:szCs w:val="24"/>
        </w:rPr>
      </w:pPr>
      <w:ins w:id="269" w:author="Windows 用户" w:date="2018-01-03T14:37:00Z">
        <w:r>
          <w:rPr>
            <w:rFonts w:hint="eastAsia"/>
            <w:sz w:val="24"/>
            <w:szCs w:val="24"/>
          </w:rPr>
          <w:tab/>
        </w:r>
        <w:r>
          <w:rPr>
            <w:sz w:val="24"/>
            <w:szCs w:val="24"/>
          </w:rPr>
          <w:t>vod push</w:t>
        </w:r>
        <w:r>
          <w:rPr>
            <w:sz w:val="24"/>
            <w:szCs w:val="24"/>
          </w:rPr>
          <w:t>：</w:t>
        </w:r>
        <w:r>
          <w:rPr>
            <w:rFonts w:hint="eastAsia"/>
            <w:sz w:val="24"/>
            <w:szCs w:val="24"/>
          </w:rPr>
          <w:t>1G</w:t>
        </w:r>
        <w:r>
          <w:rPr>
            <w:rFonts w:hint="eastAsia"/>
            <w:sz w:val="24"/>
            <w:szCs w:val="24"/>
          </w:rPr>
          <w:t>文件</w:t>
        </w:r>
        <w:r>
          <w:rPr>
            <w:rFonts w:hint="eastAsia"/>
            <w:sz w:val="24"/>
            <w:szCs w:val="24"/>
          </w:rPr>
          <w:t xml:space="preserve"> </w:t>
        </w:r>
      </w:ins>
    </w:p>
    <w:p w:rsidR="00572051" w:rsidRDefault="00572051" w:rsidP="00572051">
      <w:pPr>
        <w:rPr>
          <w:ins w:id="270" w:author="Windows 用户" w:date="2018-01-03T14:37:00Z"/>
          <w:rFonts w:hint="eastAsia"/>
          <w:sz w:val="24"/>
          <w:szCs w:val="24"/>
        </w:rPr>
      </w:pPr>
      <w:ins w:id="271" w:author="Windows 用户" w:date="2018-01-03T14:37:00Z">
        <w:r>
          <w:rPr>
            <w:rFonts w:hint="eastAsia"/>
            <w:sz w:val="24"/>
            <w:szCs w:val="24"/>
          </w:rPr>
          <w:tab/>
        </w:r>
        <w:r>
          <w:rPr>
            <w:rFonts w:hint="eastAsia"/>
            <w:sz w:val="24"/>
            <w:szCs w:val="24"/>
          </w:rPr>
          <w:t>内存置换策略模拟器：</w:t>
        </w:r>
        <w:r>
          <w:rPr>
            <w:rFonts w:hint="eastAsia"/>
            <w:sz w:val="24"/>
            <w:szCs w:val="24"/>
          </w:rPr>
          <w:t xml:space="preserve"> 1000</w:t>
        </w:r>
        <w:r>
          <w:rPr>
            <w:rFonts w:hint="eastAsia"/>
            <w:sz w:val="24"/>
            <w:szCs w:val="24"/>
          </w:rPr>
          <w:t>个</w:t>
        </w:r>
        <w:r>
          <w:rPr>
            <w:rFonts w:hint="eastAsia"/>
            <w:sz w:val="24"/>
            <w:szCs w:val="24"/>
          </w:rPr>
          <w:t>SDK</w:t>
        </w:r>
      </w:ins>
    </w:p>
    <w:p w:rsidR="00572051" w:rsidRDefault="00572051" w:rsidP="00572051">
      <w:pPr>
        <w:ind w:left="2520" w:firstLineChars="200" w:firstLine="480"/>
        <w:rPr>
          <w:ins w:id="272" w:author="Windows 用户" w:date="2018-01-03T14:37:00Z"/>
          <w:rFonts w:hint="eastAsia"/>
          <w:sz w:val="24"/>
          <w:szCs w:val="24"/>
        </w:rPr>
      </w:pPr>
      <w:ins w:id="273" w:author="Windows 用户" w:date="2018-01-03T14:37:00Z">
        <w:r>
          <w:rPr>
            <w:rFonts w:hint="eastAsia"/>
            <w:sz w:val="24"/>
            <w:szCs w:val="24"/>
          </w:rPr>
          <w:t>启动间隔</w:t>
        </w:r>
        <w:r>
          <w:rPr>
            <w:rFonts w:hint="eastAsia"/>
            <w:sz w:val="24"/>
            <w:szCs w:val="24"/>
          </w:rPr>
          <w:t>[0,1]</w:t>
        </w:r>
      </w:ins>
    </w:p>
    <w:p w:rsidR="00572051" w:rsidRDefault="00572051" w:rsidP="00572051">
      <w:pPr>
        <w:ind w:left="2520" w:firstLineChars="200" w:firstLine="480"/>
        <w:rPr>
          <w:ins w:id="274" w:author="Windows 用户" w:date="2018-01-03T14:37:00Z"/>
          <w:rFonts w:hint="eastAsia"/>
          <w:sz w:val="24"/>
          <w:szCs w:val="24"/>
        </w:rPr>
      </w:pPr>
      <w:ins w:id="275" w:author="Windows 用户" w:date="2018-01-03T14:37:00Z">
        <w:r>
          <w:rPr>
            <w:rFonts w:hint="eastAsia"/>
            <w:sz w:val="24"/>
            <w:szCs w:val="24"/>
          </w:rPr>
          <w:t>vod push</w:t>
        </w:r>
        <w:r>
          <w:rPr>
            <w:rFonts w:hint="eastAsia"/>
            <w:sz w:val="24"/>
            <w:szCs w:val="24"/>
          </w:rPr>
          <w:t>返回间隔</w:t>
        </w:r>
        <w:r>
          <w:rPr>
            <w:rFonts w:hint="eastAsia"/>
            <w:sz w:val="24"/>
            <w:szCs w:val="24"/>
          </w:rPr>
          <w:t>120ms 50%  100ms 50%</w:t>
        </w:r>
      </w:ins>
    </w:p>
    <w:p w:rsidR="00572051" w:rsidRDefault="00572051" w:rsidP="00572051">
      <w:pPr>
        <w:rPr>
          <w:ins w:id="276" w:author="Windows 用户" w:date="2018-01-03T14:37:00Z"/>
          <w:rFonts w:hint="eastAsia"/>
          <w:sz w:val="24"/>
          <w:szCs w:val="24"/>
        </w:rPr>
      </w:pPr>
      <w:ins w:id="277" w:author="Windows 用户" w:date="2018-01-03T14:37:00Z">
        <w:r>
          <w:rPr>
            <w:rFonts w:hint="eastAsia"/>
            <w:sz w:val="24"/>
            <w:szCs w:val="24"/>
          </w:rPr>
          <w:t xml:space="preserve">     </w:t>
        </w:r>
        <w:r>
          <w:rPr>
            <w:rFonts w:hint="eastAsia"/>
            <w:sz w:val="24"/>
            <w:szCs w:val="24"/>
          </w:rPr>
          <w:t>下发任务完成用时：</w:t>
        </w:r>
      </w:ins>
    </w:p>
    <w:p w:rsidR="00572051" w:rsidRDefault="00572051" w:rsidP="003D4D75">
      <w:pPr>
        <w:rPr>
          <w:ins w:id="278" w:author="Windows 用户" w:date="2018-01-03T14:22:00Z"/>
          <w:rFonts w:hint="eastAsia"/>
          <w:sz w:val="24"/>
          <w:szCs w:val="24"/>
        </w:rPr>
      </w:pPr>
    </w:p>
    <w:p w:rsidR="003D4D75" w:rsidRDefault="003D4D75" w:rsidP="003D4D75">
      <w:pPr>
        <w:rPr>
          <w:ins w:id="279" w:author="Windows 用户" w:date="2018-01-03T14:21:00Z"/>
          <w:rFonts w:hint="eastAsia"/>
          <w:sz w:val="24"/>
          <w:szCs w:val="24"/>
        </w:rPr>
        <w:pPrChange w:id="280" w:author="Windows 用户" w:date="2018-01-03T14:21:00Z">
          <w:pPr>
            <w:ind w:firstLineChars="300" w:firstLine="720"/>
          </w:pPr>
        </w:pPrChange>
      </w:pPr>
    </w:p>
    <w:p w:rsidR="003D4D75" w:rsidRDefault="003D4D75" w:rsidP="003D4D75">
      <w:pPr>
        <w:rPr>
          <w:ins w:id="281" w:author="Windows 用户" w:date="2018-01-03T14:21:00Z"/>
          <w:rFonts w:hint="eastAsia"/>
          <w:sz w:val="24"/>
          <w:szCs w:val="24"/>
        </w:rPr>
        <w:pPrChange w:id="282" w:author="Windows 用户" w:date="2018-01-03T14:21:00Z">
          <w:pPr>
            <w:ind w:firstLineChars="300" w:firstLine="720"/>
          </w:pPr>
        </w:pPrChange>
      </w:pPr>
    </w:p>
    <w:p w:rsidR="003D4D75" w:rsidRDefault="003D4D75" w:rsidP="003D4D75">
      <w:pPr>
        <w:rPr>
          <w:ins w:id="283" w:author="Windows 用户" w:date="2018-01-03T14:20:00Z"/>
          <w:rFonts w:hint="eastAsia"/>
          <w:sz w:val="24"/>
          <w:szCs w:val="24"/>
        </w:rPr>
        <w:pPrChange w:id="284" w:author="Windows 用户" w:date="2018-01-03T14:21:00Z">
          <w:pPr>
            <w:ind w:firstLineChars="300" w:firstLine="720"/>
          </w:pPr>
        </w:pPrChange>
      </w:pPr>
    </w:p>
    <w:p w:rsidR="003D4D75" w:rsidRDefault="003D4D75" w:rsidP="003D4D75">
      <w:pPr>
        <w:rPr>
          <w:ins w:id="285" w:author="Windows 用户" w:date="2018-01-03T13:59:00Z"/>
          <w:rFonts w:hint="eastAsia"/>
          <w:sz w:val="24"/>
          <w:szCs w:val="24"/>
        </w:rPr>
        <w:pPrChange w:id="286" w:author="Windows 用户" w:date="2018-01-03T14:20:00Z">
          <w:pPr>
            <w:ind w:firstLineChars="300" w:firstLine="720"/>
          </w:pPr>
        </w:pPrChange>
      </w:pPr>
    </w:p>
    <w:p w:rsidR="00E326FD" w:rsidRDefault="00E326FD">
      <w:pPr>
        <w:rPr>
          <w:ins w:id="287" w:author="Windows 用户" w:date="2017-12-25T14:28:00Z"/>
          <w:sz w:val="24"/>
          <w:szCs w:val="24"/>
        </w:rPr>
        <w:pPrChange w:id="288" w:author="Windows 用户" w:date="2017-12-25T14:28:00Z">
          <w:pPr>
            <w:ind w:firstLineChars="300" w:firstLine="720"/>
          </w:pPr>
        </w:pPrChange>
      </w:pPr>
    </w:p>
    <w:p w:rsidR="0011245C" w:rsidRPr="0011245C" w:rsidRDefault="0011245C">
      <w:pPr>
        <w:rPr>
          <w:sz w:val="24"/>
          <w:szCs w:val="24"/>
        </w:rPr>
        <w:pPrChange w:id="289" w:author="Windows 用户" w:date="2017-12-25T14:28:00Z">
          <w:pPr>
            <w:ind w:firstLineChars="300" w:firstLine="720"/>
          </w:pPr>
        </w:pPrChange>
      </w:pPr>
    </w:p>
    <w:sectPr w:rsidR="0011245C" w:rsidRPr="00112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EC2" w:rsidRDefault="00F65EC2" w:rsidP="005B6F09">
      <w:r>
        <w:separator/>
      </w:r>
    </w:p>
  </w:endnote>
  <w:endnote w:type="continuationSeparator" w:id="0">
    <w:p w:rsidR="00F65EC2" w:rsidRDefault="00F65EC2" w:rsidP="005B6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8363412"/>
      <w:docPartObj>
        <w:docPartGallery w:val="Page Numbers (Bottom of Page)"/>
        <w:docPartUnique/>
      </w:docPartObj>
    </w:sdtPr>
    <w:sdtEndPr/>
    <w:sdtContent>
      <w:p w:rsidR="0037388B" w:rsidRDefault="0037388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5720" w:rsidRPr="00DD5720">
          <w:rPr>
            <w:noProof/>
            <w:lang w:val="zh-CN"/>
          </w:rPr>
          <w:t>5</w:t>
        </w:r>
        <w:r>
          <w:fldChar w:fldCharType="end"/>
        </w:r>
      </w:p>
    </w:sdtContent>
  </w:sdt>
  <w:p w:rsidR="0037388B" w:rsidRDefault="0037388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EC2" w:rsidRDefault="00F65EC2" w:rsidP="005B6F09">
      <w:r>
        <w:separator/>
      </w:r>
    </w:p>
  </w:footnote>
  <w:footnote w:type="continuationSeparator" w:id="0">
    <w:p w:rsidR="00F65EC2" w:rsidRDefault="00F65EC2" w:rsidP="005B6F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A05" w:rsidRDefault="008E1E19" w:rsidP="00591A05">
    <w:pPr>
      <w:pStyle w:val="a5"/>
    </w:pPr>
    <w:r>
      <w:rPr>
        <w:rFonts w:hint="eastAsia"/>
      </w:rPr>
      <w:t>上海</w:t>
    </w:r>
    <w:r w:rsidR="00FC5FF7">
      <w:rPr>
        <w:rFonts w:hint="eastAsia"/>
      </w:rPr>
      <w:t>云熵网络科技有限公司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C3D09"/>
    <w:multiLevelType w:val="multilevel"/>
    <w:tmpl w:val="51B64C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06621E3A"/>
    <w:multiLevelType w:val="multilevel"/>
    <w:tmpl w:val="2A264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BF4D07"/>
    <w:multiLevelType w:val="hybridMultilevel"/>
    <w:tmpl w:val="7FA8AC70"/>
    <w:lvl w:ilvl="0" w:tplc="C59C9E68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9AE0ECE"/>
    <w:multiLevelType w:val="hybridMultilevel"/>
    <w:tmpl w:val="754C731C"/>
    <w:lvl w:ilvl="0" w:tplc="8222F6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4C1C84"/>
    <w:multiLevelType w:val="hybridMultilevel"/>
    <w:tmpl w:val="0E02B10A"/>
    <w:lvl w:ilvl="0" w:tplc="AFD89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746B2A"/>
    <w:multiLevelType w:val="hybridMultilevel"/>
    <w:tmpl w:val="0A0CAAD0"/>
    <w:lvl w:ilvl="0" w:tplc="E722C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D701DB"/>
    <w:multiLevelType w:val="hybridMultilevel"/>
    <w:tmpl w:val="83388038"/>
    <w:lvl w:ilvl="0" w:tplc="794E1FF4">
      <w:start w:val="1"/>
      <w:numFmt w:val="decimal"/>
      <w:lvlText w:val="%1.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49D7542"/>
    <w:multiLevelType w:val="multilevel"/>
    <w:tmpl w:val="C4C2BF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1EE153E6"/>
    <w:multiLevelType w:val="hybridMultilevel"/>
    <w:tmpl w:val="2E3AAF14"/>
    <w:lvl w:ilvl="0" w:tplc="F21E0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4CB28FD"/>
    <w:multiLevelType w:val="hybridMultilevel"/>
    <w:tmpl w:val="C006595A"/>
    <w:lvl w:ilvl="0" w:tplc="5066B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93D50D5"/>
    <w:multiLevelType w:val="multilevel"/>
    <w:tmpl w:val="51B64C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2BCB5636"/>
    <w:multiLevelType w:val="hybridMultilevel"/>
    <w:tmpl w:val="1BEEF266"/>
    <w:lvl w:ilvl="0" w:tplc="BC2A22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22B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CCB1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B2B1B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E430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26F1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285FF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EB0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80062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527CF0"/>
    <w:multiLevelType w:val="hybridMultilevel"/>
    <w:tmpl w:val="FCE6BCD0"/>
    <w:lvl w:ilvl="0" w:tplc="E4064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6DC562E"/>
    <w:multiLevelType w:val="hybridMultilevel"/>
    <w:tmpl w:val="F99EBB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99D089F"/>
    <w:multiLevelType w:val="hybridMultilevel"/>
    <w:tmpl w:val="C7DA6880"/>
    <w:lvl w:ilvl="0" w:tplc="EDE04EC2">
      <w:start w:val="1"/>
      <w:numFmt w:val="decimal"/>
      <w:lvlText w:val="%1."/>
      <w:lvlJc w:val="left"/>
      <w:pPr>
        <w:ind w:left="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4" w:hanging="420"/>
      </w:pPr>
    </w:lvl>
    <w:lvl w:ilvl="2" w:tplc="0409001B" w:tentative="1">
      <w:start w:val="1"/>
      <w:numFmt w:val="lowerRoman"/>
      <w:lvlText w:val="%3."/>
      <w:lvlJc w:val="right"/>
      <w:pPr>
        <w:ind w:left="1394" w:hanging="420"/>
      </w:pPr>
    </w:lvl>
    <w:lvl w:ilvl="3" w:tplc="0409000F" w:tentative="1">
      <w:start w:val="1"/>
      <w:numFmt w:val="decimal"/>
      <w:lvlText w:val="%4."/>
      <w:lvlJc w:val="left"/>
      <w:pPr>
        <w:ind w:left="1814" w:hanging="420"/>
      </w:pPr>
    </w:lvl>
    <w:lvl w:ilvl="4" w:tplc="04090019" w:tentative="1">
      <w:start w:val="1"/>
      <w:numFmt w:val="lowerLetter"/>
      <w:lvlText w:val="%5)"/>
      <w:lvlJc w:val="left"/>
      <w:pPr>
        <w:ind w:left="2234" w:hanging="420"/>
      </w:pPr>
    </w:lvl>
    <w:lvl w:ilvl="5" w:tplc="0409001B" w:tentative="1">
      <w:start w:val="1"/>
      <w:numFmt w:val="lowerRoman"/>
      <w:lvlText w:val="%6."/>
      <w:lvlJc w:val="right"/>
      <w:pPr>
        <w:ind w:left="2654" w:hanging="420"/>
      </w:pPr>
    </w:lvl>
    <w:lvl w:ilvl="6" w:tplc="0409000F" w:tentative="1">
      <w:start w:val="1"/>
      <w:numFmt w:val="decimal"/>
      <w:lvlText w:val="%7."/>
      <w:lvlJc w:val="left"/>
      <w:pPr>
        <w:ind w:left="3074" w:hanging="420"/>
      </w:pPr>
    </w:lvl>
    <w:lvl w:ilvl="7" w:tplc="04090019" w:tentative="1">
      <w:start w:val="1"/>
      <w:numFmt w:val="lowerLetter"/>
      <w:lvlText w:val="%8)"/>
      <w:lvlJc w:val="left"/>
      <w:pPr>
        <w:ind w:left="3494" w:hanging="420"/>
      </w:pPr>
    </w:lvl>
    <w:lvl w:ilvl="8" w:tplc="0409001B" w:tentative="1">
      <w:start w:val="1"/>
      <w:numFmt w:val="lowerRoman"/>
      <w:lvlText w:val="%9."/>
      <w:lvlJc w:val="right"/>
      <w:pPr>
        <w:ind w:left="3914" w:hanging="420"/>
      </w:pPr>
    </w:lvl>
  </w:abstractNum>
  <w:abstractNum w:abstractNumId="15">
    <w:nsid w:val="39E671BE"/>
    <w:multiLevelType w:val="hybridMultilevel"/>
    <w:tmpl w:val="9910982E"/>
    <w:lvl w:ilvl="0" w:tplc="04090001">
      <w:start w:val="1"/>
      <w:numFmt w:val="bullet"/>
      <w:lvlText w:val=""/>
      <w:lvlJc w:val="left"/>
      <w:pPr>
        <w:ind w:left="9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4" w:hanging="420"/>
      </w:pPr>
      <w:rPr>
        <w:rFonts w:ascii="Wingdings" w:hAnsi="Wingdings" w:hint="default"/>
      </w:rPr>
    </w:lvl>
  </w:abstractNum>
  <w:abstractNum w:abstractNumId="16">
    <w:nsid w:val="3B3B7921"/>
    <w:multiLevelType w:val="hybridMultilevel"/>
    <w:tmpl w:val="F95280FA"/>
    <w:lvl w:ilvl="0" w:tplc="6F28AA4E">
      <w:start w:val="1"/>
      <w:numFmt w:val="decimal"/>
      <w:lvlText w:val="(%1)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D8B4B02"/>
    <w:multiLevelType w:val="hybridMultilevel"/>
    <w:tmpl w:val="7B98DE60"/>
    <w:lvl w:ilvl="0" w:tplc="B8262DFE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0E712BC"/>
    <w:multiLevelType w:val="hybridMultilevel"/>
    <w:tmpl w:val="BD1C8C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1BE4A14"/>
    <w:multiLevelType w:val="hybridMultilevel"/>
    <w:tmpl w:val="3F96DA38"/>
    <w:lvl w:ilvl="0" w:tplc="04090001">
      <w:start w:val="1"/>
      <w:numFmt w:val="bullet"/>
      <w:lvlText w:val=""/>
      <w:lvlJc w:val="left"/>
      <w:pPr>
        <w:ind w:left="11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6" w:hanging="420"/>
      </w:pPr>
      <w:rPr>
        <w:rFonts w:ascii="Wingdings" w:hAnsi="Wingdings" w:hint="default"/>
      </w:rPr>
    </w:lvl>
  </w:abstractNum>
  <w:abstractNum w:abstractNumId="20">
    <w:nsid w:val="47070B94"/>
    <w:multiLevelType w:val="hybridMultilevel"/>
    <w:tmpl w:val="B86CAECE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21">
    <w:nsid w:val="47B24608"/>
    <w:multiLevelType w:val="hybridMultilevel"/>
    <w:tmpl w:val="DCCC3F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C273AC9"/>
    <w:multiLevelType w:val="hybridMultilevel"/>
    <w:tmpl w:val="F1E2112E"/>
    <w:lvl w:ilvl="0" w:tplc="8626E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E15370C"/>
    <w:multiLevelType w:val="hybridMultilevel"/>
    <w:tmpl w:val="F72E2DA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4">
    <w:nsid w:val="50CA2447"/>
    <w:multiLevelType w:val="multilevel"/>
    <w:tmpl w:val="51B64C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5">
    <w:nsid w:val="5428515A"/>
    <w:multiLevelType w:val="hybridMultilevel"/>
    <w:tmpl w:val="A672EB2A"/>
    <w:lvl w:ilvl="0" w:tplc="04090001">
      <w:start w:val="1"/>
      <w:numFmt w:val="bullet"/>
      <w:lvlText w:val=""/>
      <w:lvlJc w:val="left"/>
      <w:pPr>
        <w:ind w:left="10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20"/>
      </w:pPr>
      <w:rPr>
        <w:rFonts w:ascii="Wingdings" w:hAnsi="Wingdings" w:hint="default"/>
      </w:rPr>
    </w:lvl>
  </w:abstractNum>
  <w:abstractNum w:abstractNumId="26">
    <w:nsid w:val="59B70847"/>
    <w:multiLevelType w:val="hybridMultilevel"/>
    <w:tmpl w:val="4B2892DC"/>
    <w:lvl w:ilvl="0" w:tplc="32DC6C9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5A14025D"/>
    <w:multiLevelType w:val="hybridMultilevel"/>
    <w:tmpl w:val="69181EDC"/>
    <w:lvl w:ilvl="0" w:tplc="04090001">
      <w:start w:val="1"/>
      <w:numFmt w:val="bullet"/>
      <w:lvlText w:val=""/>
      <w:lvlJc w:val="left"/>
      <w:pPr>
        <w:ind w:left="11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9" w:hanging="420"/>
      </w:pPr>
      <w:rPr>
        <w:rFonts w:ascii="Wingdings" w:hAnsi="Wingdings" w:hint="default"/>
      </w:rPr>
    </w:lvl>
  </w:abstractNum>
  <w:abstractNum w:abstractNumId="28">
    <w:nsid w:val="5C14316A"/>
    <w:multiLevelType w:val="hybridMultilevel"/>
    <w:tmpl w:val="C47EACFA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9">
    <w:nsid w:val="5D3809C8"/>
    <w:multiLevelType w:val="hybridMultilevel"/>
    <w:tmpl w:val="C1C4F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14C7873"/>
    <w:multiLevelType w:val="hybridMultilevel"/>
    <w:tmpl w:val="50261A2A"/>
    <w:lvl w:ilvl="0" w:tplc="9E6AD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>
    <w:nsid w:val="62035200"/>
    <w:multiLevelType w:val="hybridMultilevel"/>
    <w:tmpl w:val="F01CE340"/>
    <w:lvl w:ilvl="0" w:tplc="4B545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650D02E9"/>
    <w:multiLevelType w:val="hybridMultilevel"/>
    <w:tmpl w:val="520C2ED4"/>
    <w:lvl w:ilvl="0" w:tplc="47782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AC95FD4"/>
    <w:multiLevelType w:val="hybridMultilevel"/>
    <w:tmpl w:val="B3A8D016"/>
    <w:lvl w:ilvl="0" w:tplc="BD4CA09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6BAA3743"/>
    <w:multiLevelType w:val="hybridMultilevel"/>
    <w:tmpl w:val="FCE465C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>
    <w:nsid w:val="783840D1"/>
    <w:multiLevelType w:val="hybridMultilevel"/>
    <w:tmpl w:val="BFB4181C"/>
    <w:lvl w:ilvl="0" w:tplc="D2602F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B52543E"/>
    <w:multiLevelType w:val="hybridMultilevel"/>
    <w:tmpl w:val="1F12511C"/>
    <w:lvl w:ilvl="0" w:tplc="F690B004">
      <w:start w:val="1"/>
      <w:numFmt w:val="decimal"/>
      <w:lvlText w:val="(%1)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C51111D"/>
    <w:multiLevelType w:val="hybridMultilevel"/>
    <w:tmpl w:val="0F6E6218"/>
    <w:lvl w:ilvl="0" w:tplc="5FD0194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B088F2D8">
      <w:start w:val="4"/>
      <w:numFmt w:val="decimal"/>
      <w:lvlText w:val="%2，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29"/>
  </w:num>
  <w:num w:numId="4">
    <w:abstractNumId w:val="13"/>
  </w:num>
  <w:num w:numId="5">
    <w:abstractNumId w:val="17"/>
  </w:num>
  <w:num w:numId="6">
    <w:abstractNumId w:val="21"/>
  </w:num>
  <w:num w:numId="7">
    <w:abstractNumId w:val="10"/>
  </w:num>
  <w:num w:numId="8">
    <w:abstractNumId w:val="24"/>
  </w:num>
  <w:num w:numId="9">
    <w:abstractNumId w:val="0"/>
  </w:num>
  <w:num w:numId="10">
    <w:abstractNumId w:val="31"/>
  </w:num>
  <w:num w:numId="11">
    <w:abstractNumId w:val="30"/>
  </w:num>
  <w:num w:numId="12">
    <w:abstractNumId w:val="8"/>
  </w:num>
  <w:num w:numId="13">
    <w:abstractNumId w:val="2"/>
  </w:num>
  <w:num w:numId="14">
    <w:abstractNumId w:val="34"/>
  </w:num>
  <w:num w:numId="15">
    <w:abstractNumId w:val="35"/>
  </w:num>
  <w:num w:numId="16">
    <w:abstractNumId w:val="36"/>
  </w:num>
  <w:num w:numId="17">
    <w:abstractNumId w:val="16"/>
  </w:num>
  <w:num w:numId="18">
    <w:abstractNumId w:val="7"/>
  </w:num>
  <w:num w:numId="19">
    <w:abstractNumId w:val="3"/>
  </w:num>
  <w:num w:numId="20">
    <w:abstractNumId w:val="32"/>
  </w:num>
  <w:num w:numId="21">
    <w:abstractNumId w:val="6"/>
  </w:num>
  <w:num w:numId="22">
    <w:abstractNumId w:val="22"/>
  </w:num>
  <w:num w:numId="23">
    <w:abstractNumId w:val="12"/>
  </w:num>
  <w:num w:numId="24">
    <w:abstractNumId w:val="5"/>
  </w:num>
  <w:num w:numId="25">
    <w:abstractNumId w:val="14"/>
  </w:num>
  <w:num w:numId="26">
    <w:abstractNumId w:val="9"/>
  </w:num>
  <w:num w:numId="27">
    <w:abstractNumId w:val="11"/>
  </w:num>
  <w:num w:numId="28">
    <w:abstractNumId w:val="37"/>
  </w:num>
  <w:num w:numId="29">
    <w:abstractNumId w:val="25"/>
  </w:num>
  <w:num w:numId="30">
    <w:abstractNumId w:val="1"/>
  </w:num>
  <w:num w:numId="31">
    <w:abstractNumId w:val="23"/>
  </w:num>
  <w:num w:numId="32">
    <w:abstractNumId w:val="27"/>
  </w:num>
  <w:num w:numId="33">
    <w:abstractNumId w:val="20"/>
  </w:num>
  <w:num w:numId="34">
    <w:abstractNumId w:val="28"/>
  </w:num>
  <w:num w:numId="35">
    <w:abstractNumId w:val="18"/>
  </w:num>
  <w:num w:numId="36">
    <w:abstractNumId w:val="15"/>
  </w:num>
  <w:num w:numId="37">
    <w:abstractNumId w:val="19"/>
  </w:num>
  <w:num w:numId="38">
    <w:abstractNumId w:val="33"/>
  </w:num>
  <w:num w:numId="39">
    <w:abstractNumId w:val="26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E57"/>
    <w:rsid w:val="00001ABB"/>
    <w:rsid w:val="00002171"/>
    <w:rsid w:val="000058AA"/>
    <w:rsid w:val="00011334"/>
    <w:rsid w:val="00012398"/>
    <w:rsid w:val="00012D37"/>
    <w:rsid w:val="000131B3"/>
    <w:rsid w:val="00013FB0"/>
    <w:rsid w:val="0001473B"/>
    <w:rsid w:val="00014ACD"/>
    <w:rsid w:val="000156E5"/>
    <w:rsid w:val="000301AB"/>
    <w:rsid w:val="00030E10"/>
    <w:rsid w:val="0003415E"/>
    <w:rsid w:val="0003615D"/>
    <w:rsid w:val="0003740F"/>
    <w:rsid w:val="00037600"/>
    <w:rsid w:val="000447AD"/>
    <w:rsid w:val="00044F6D"/>
    <w:rsid w:val="00045EC1"/>
    <w:rsid w:val="0004698C"/>
    <w:rsid w:val="000478A4"/>
    <w:rsid w:val="00050D95"/>
    <w:rsid w:val="000527D6"/>
    <w:rsid w:val="0005420D"/>
    <w:rsid w:val="00054D47"/>
    <w:rsid w:val="000618FB"/>
    <w:rsid w:val="00067F37"/>
    <w:rsid w:val="00070A4E"/>
    <w:rsid w:val="00076446"/>
    <w:rsid w:val="0007670E"/>
    <w:rsid w:val="000773F2"/>
    <w:rsid w:val="000842FE"/>
    <w:rsid w:val="000845AF"/>
    <w:rsid w:val="00084945"/>
    <w:rsid w:val="00084B75"/>
    <w:rsid w:val="0009145F"/>
    <w:rsid w:val="00091F6E"/>
    <w:rsid w:val="000921C2"/>
    <w:rsid w:val="00094969"/>
    <w:rsid w:val="00096523"/>
    <w:rsid w:val="00097ACF"/>
    <w:rsid w:val="000A116F"/>
    <w:rsid w:val="000A1638"/>
    <w:rsid w:val="000A2AB4"/>
    <w:rsid w:val="000A3632"/>
    <w:rsid w:val="000A4893"/>
    <w:rsid w:val="000A69F3"/>
    <w:rsid w:val="000A6A31"/>
    <w:rsid w:val="000A79B7"/>
    <w:rsid w:val="000B0AAA"/>
    <w:rsid w:val="000B2BA9"/>
    <w:rsid w:val="000B44A5"/>
    <w:rsid w:val="000C1BE1"/>
    <w:rsid w:val="000C58CA"/>
    <w:rsid w:val="000C677D"/>
    <w:rsid w:val="000D51A7"/>
    <w:rsid w:val="000D566C"/>
    <w:rsid w:val="000D588A"/>
    <w:rsid w:val="000D5CB3"/>
    <w:rsid w:val="000E070C"/>
    <w:rsid w:val="000E0CB3"/>
    <w:rsid w:val="000E6134"/>
    <w:rsid w:val="000E7CF2"/>
    <w:rsid w:val="000F0CE2"/>
    <w:rsid w:val="000F5E12"/>
    <w:rsid w:val="000F7781"/>
    <w:rsid w:val="000F79E9"/>
    <w:rsid w:val="0010131A"/>
    <w:rsid w:val="001016BB"/>
    <w:rsid w:val="00103629"/>
    <w:rsid w:val="001067DA"/>
    <w:rsid w:val="00106F45"/>
    <w:rsid w:val="00107C36"/>
    <w:rsid w:val="0011245C"/>
    <w:rsid w:val="00114922"/>
    <w:rsid w:val="00114B80"/>
    <w:rsid w:val="00116161"/>
    <w:rsid w:val="00117362"/>
    <w:rsid w:val="00120A3E"/>
    <w:rsid w:val="0012385D"/>
    <w:rsid w:val="00125E6C"/>
    <w:rsid w:val="00125F7C"/>
    <w:rsid w:val="001273B9"/>
    <w:rsid w:val="00130470"/>
    <w:rsid w:val="001359F4"/>
    <w:rsid w:val="00142BC8"/>
    <w:rsid w:val="00144082"/>
    <w:rsid w:val="0015546B"/>
    <w:rsid w:val="0016086D"/>
    <w:rsid w:val="001618F5"/>
    <w:rsid w:val="0016335A"/>
    <w:rsid w:val="00163D2B"/>
    <w:rsid w:val="00165BF0"/>
    <w:rsid w:val="00166EC2"/>
    <w:rsid w:val="00170B92"/>
    <w:rsid w:val="0017126F"/>
    <w:rsid w:val="0017130F"/>
    <w:rsid w:val="00171CFA"/>
    <w:rsid w:val="00172D71"/>
    <w:rsid w:val="00176466"/>
    <w:rsid w:val="00176748"/>
    <w:rsid w:val="001803ED"/>
    <w:rsid w:val="00180C13"/>
    <w:rsid w:val="0018214E"/>
    <w:rsid w:val="001821D6"/>
    <w:rsid w:val="00182EF1"/>
    <w:rsid w:val="0018362E"/>
    <w:rsid w:val="001850E8"/>
    <w:rsid w:val="00185A5C"/>
    <w:rsid w:val="001875B6"/>
    <w:rsid w:val="001904DE"/>
    <w:rsid w:val="00192BF6"/>
    <w:rsid w:val="0019464E"/>
    <w:rsid w:val="00197A01"/>
    <w:rsid w:val="001A1D5E"/>
    <w:rsid w:val="001A2FD6"/>
    <w:rsid w:val="001A384C"/>
    <w:rsid w:val="001A428A"/>
    <w:rsid w:val="001A701F"/>
    <w:rsid w:val="001A7930"/>
    <w:rsid w:val="001B539B"/>
    <w:rsid w:val="001B5AC4"/>
    <w:rsid w:val="001B7C27"/>
    <w:rsid w:val="001C04B6"/>
    <w:rsid w:val="001C65AC"/>
    <w:rsid w:val="001C798A"/>
    <w:rsid w:val="001D1389"/>
    <w:rsid w:val="001D26CF"/>
    <w:rsid w:val="001D2904"/>
    <w:rsid w:val="001D361A"/>
    <w:rsid w:val="001D371C"/>
    <w:rsid w:val="001D3BB9"/>
    <w:rsid w:val="001D404A"/>
    <w:rsid w:val="001D4089"/>
    <w:rsid w:val="001D7709"/>
    <w:rsid w:val="001E12AF"/>
    <w:rsid w:val="001E283D"/>
    <w:rsid w:val="001E3086"/>
    <w:rsid w:val="001E3278"/>
    <w:rsid w:val="001E4E4C"/>
    <w:rsid w:val="001E559D"/>
    <w:rsid w:val="001E5A7E"/>
    <w:rsid w:val="001E6C1E"/>
    <w:rsid w:val="001F01AF"/>
    <w:rsid w:val="001F3AD3"/>
    <w:rsid w:val="001F4AE9"/>
    <w:rsid w:val="001F4E19"/>
    <w:rsid w:val="001F5C1D"/>
    <w:rsid w:val="001F67F2"/>
    <w:rsid w:val="00201DB0"/>
    <w:rsid w:val="00202EA7"/>
    <w:rsid w:val="002100F3"/>
    <w:rsid w:val="0021030B"/>
    <w:rsid w:val="00210724"/>
    <w:rsid w:val="00211AFC"/>
    <w:rsid w:val="00214186"/>
    <w:rsid w:val="002152E5"/>
    <w:rsid w:val="0021621F"/>
    <w:rsid w:val="00217ABF"/>
    <w:rsid w:val="00217AC8"/>
    <w:rsid w:val="00217E87"/>
    <w:rsid w:val="00220395"/>
    <w:rsid w:val="002215D3"/>
    <w:rsid w:val="00223411"/>
    <w:rsid w:val="00227151"/>
    <w:rsid w:val="00230CD5"/>
    <w:rsid w:val="00232337"/>
    <w:rsid w:val="00234084"/>
    <w:rsid w:val="00237980"/>
    <w:rsid w:val="00240912"/>
    <w:rsid w:val="00240C32"/>
    <w:rsid w:val="00241591"/>
    <w:rsid w:val="002434DC"/>
    <w:rsid w:val="00244777"/>
    <w:rsid w:val="002455C7"/>
    <w:rsid w:val="00247B77"/>
    <w:rsid w:val="00253173"/>
    <w:rsid w:val="00254758"/>
    <w:rsid w:val="00256E69"/>
    <w:rsid w:val="0025775A"/>
    <w:rsid w:val="0026032D"/>
    <w:rsid w:val="002603EC"/>
    <w:rsid w:val="002607C9"/>
    <w:rsid w:val="0026168C"/>
    <w:rsid w:val="00262DC1"/>
    <w:rsid w:val="00263E45"/>
    <w:rsid w:val="002644EA"/>
    <w:rsid w:val="00265FB4"/>
    <w:rsid w:val="002705C5"/>
    <w:rsid w:val="00272452"/>
    <w:rsid w:val="00273477"/>
    <w:rsid w:val="00273F82"/>
    <w:rsid w:val="002759FB"/>
    <w:rsid w:val="00275F8C"/>
    <w:rsid w:val="00277177"/>
    <w:rsid w:val="002801D0"/>
    <w:rsid w:val="00282AEE"/>
    <w:rsid w:val="00283A6A"/>
    <w:rsid w:val="00283E1C"/>
    <w:rsid w:val="002841FC"/>
    <w:rsid w:val="00285E9A"/>
    <w:rsid w:val="00286D77"/>
    <w:rsid w:val="00293B95"/>
    <w:rsid w:val="002A08BB"/>
    <w:rsid w:val="002A30BD"/>
    <w:rsid w:val="002A4D50"/>
    <w:rsid w:val="002A5464"/>
    <w:rsid w:val="002A5857"/>
    <w:rsid w:val="002B0465"/>
    <w:rsid w:val="002B15C5"/>
    <w:rsid w:val="002B2194"/>
    <w:rsid w:val="002B5C0C"/>
    <w:rsid w:val="002B7E41"/>
    <w:rsid w:val="002C44F1"/>
    <w:rsid w:val="002C5D37"/>
    <w:rsid w:val="002C6571"/>
    <w:rsid w:val="002C6CA5"/>
    <w:rsid w:val="002D2BA4"/>
    <w:rsid w:val="002D4357"/>
    <w:rsid w:val="002D5E40"/>
    <w:rsid w:val="002D79C5"/>
    <w:rsid w:val="002E06FC"/>
    <w:rsid w:val="002E0A8B"/>
    <w:rsid w:val="002E1200"/>
    <w:rsid w:val="002E1C4A"/>
    <w:rsid w:val="002E30FE"/>
    <w:rsid w:val="002E67D7"/>
    <w:rsid w:val="002E7DCF"/>
    <w:rsid w:val="002F219A"/>
    <w:rsid w:val="002F328E"/>
    <w:rsid w:val="002F3562"/>
    <w:rsid w:val="002F4A21"/>
    <w:rsid w:val="002F50EC"/>
    <w:rsid w:val="002F61DA"/>
    <w:rsid w:val="003029AE"/>
    <w:rsid w:val="00303B49"/>
    <w:rsid w:val="00304D4F"/>
    <w:rsid w:val="00307DA1"/>
    <w:rsid w:val="00314312"/>
    <w:rsid w:val="00322887"/>
    <w:rsid w:val="00323E4D"/>
    <w:rsid w:val="00326B06"/>
    <w:rsid w:val="00330DBE"/>
    <w:rsid w:val="00330FB7"/>
    <w:rsid w:val="003337FD"/>
    <w:rsid w:val="00333FD0"/>
    <w:rsid w:val="003350FF"/>
    <w:rsid w:val="00336236"/>
    <w:rsid w:val="00336F74"/>
    <w:rsid w:val="0034119C"/>
    <w:rsid w:val="00341587"/>
    <w:rsid w:val="003417ED"/>
    <w:rsid w:val="00342428"/>
    <w:rsid w:val="00342D37"/>
    <w:rsid w:val="00344350"/>
    <w:rsid w:val="003467C5"/>
    <w:rsid w:val="003468E3"/>
    <w:rsid w:val="003533B1"/>
    <w:rsid w:val="0035357D"/>
    <w:rsid w:val="00356243"/>
    <w:rsid w:val="0035713F"/>
    <w:rsid w:val="00363479"/>
    <w:rsid w:val="0036397E"/>
    <w:rsid w:val="003658F3"/>
    <w:rsid w:val="003669DC"/>
    <w:rsid w:val="00371370"/>
    <w:rsid w:val="00371E9D"/>
    <w:rsid w:val="003724CC"/>
    <w:rsid w:val="00372800"/>
    <w:rsid w:val="00373304"/>
    <w:rsid w:val="00373393"/>
    <w:rsid w:val="0037388B"/>
    <w:rsid w:val="00373D58"/>
    <w:rsid w:val="00374680"/>
    <w:rsid w:val="003747E2"/>
    <w:rsid w:val="00374EA3"/>
    <w:rsid w:val="00380509"/>
    <w:rsid w:val="00381F21"/>
    <w:rsid w:val="0038359E"/>
    <w:rsid w:val="0038376C"/>
    <w:rsid w:val="0038571B"/>
    <w:rsid w:val="00386C3E"/>
    <w:rsid w:val="00386F3C"/>
    <w:rsid w:val="0039091A"/>
    <w:rsid w:val="00390B2D"/>
    <w:rsid w:val="00392EEB"/>
    <w:rsid w:val="0039445A"/>
    <w:rsid w:val="003946B9"/>
    <w:rsid w:val="00397389"/>
    <w:rsid w:val="003974C1"/>
    <w:rsid w:val="003A036D"/>
    <w:rsid w:val="003A45B5"/>
    <w:rsid w:val="003B3B50"/>
    <w:rsid w:val="003B4117"/>
    <w:rsid w:val="003B7F55"/>
    <w:rsid w:val="003C0360"/>
    <w:rsid w:val="003C0550"/>
    <w:rsid w:val="003C0789"/>
    <w:rsid w:val="003C0913"/>
    <w:rsid w:val="003C2472"/>
    <w:rsid w:val="003C343C"/>
    <w:rsid w:val="003C4C61"/>
    <w:rsid w:val="003C7A7E"/>
    <w:rsid w:val="003D2AB7"/>
    <w:rsid w:val="003D38B7"/>
    <w:rsid w:val="003D3D04"/>
    <w:rsid w:val="003D4D75"/>
    <w:rsid w:val="003E0A06"/>
    <w:rsid w:val="003E1BF7"/>
    <w:rsid w:val="003E3062"/>
    <w:rsid w:val="003E3ACB"/>
    <w:rsid w:val="003E567A"/>
    <w:rsid w:val="003E58CB"/>
    <w:rsid w:val="003E5EE8"/>
    <w:rsid w:val="003F0446"/>
    <w:rsid w:val="003F0E82"/>
    <w:rsid w:val="003F227D"/>
    <w:rsid w:val="003F2399"/>
    <w:rsid w:val="003F3BDD"/>
    <w:rsid w:val="003F511C"/>
    <w:rsid w:val="00400B23"/>
    <w:rsid w:val="0041048F"/>
    <w:rsid w:val="00410F52"/>
    <w:rsid w:val="00412184"/>
    <w:rsid w:val="00412F41"/>
    <w:rsid w:val="00413E0E"/>
    <w:rsid w:val="00417CF4"/>
    <w:rsid w:val="004235AE"/>
    <w:rsid w:val="00423A99"/>
    <w:rsid w:val="00424AE2"/>
    <w:rsid w:val="00424B58"/>
    <w:rsid w:val="004266AA"/>
    <w:rsid w:val="00431875"/>
    <w:rsid w:val="00432BC1"/>
    <w:rsid w:val="00432F2C"/>
    <w:rsid w:val="00435925"/>
    <w:rsid w:val="004415C8"/>
    <w:rsid w:val="0044261F"/>
    <w:rsid w:val="00443D58"/>
    <w:rsid w:val="004509AC"/>
    <w:rsid w:val="004521F3"/>
    <w:rsid w:val="00453ACE"/>
    <w:rsid w:val="00456A5B"/>
    <w:rsid w:val="00463A76"/>
    <w:rsid w:val="0046410B"/>
    <w:rsid w:val="004652E8"/>
    <w:rsid w:val="004727AF"/>
    <w:rsid w:val="004764ED"/>
    <w:rsid w:val="004817DF"/>
    <w:rsid w:val="00481E96"/>
    <w:rsid w:val="0048376C"/>
    <w:rsid w:val="00486D82"/>
    <w:rsid w:val="0049134E"/>
    <w:rsid w:val="0049172E"/>
    <w:rsid w:val="004930C4"/>
    <w:rsid w:val="004933B9"/>
    <w:rsid w:val="004937B8"/>
    <w:rsid w:val="004959D5"/>
    <w:rsid w:val="00495FE1"/>
    <w:rsid w:val="004A245B"/>
    <w:rsid w:val="004A3085"/>
    <w:rsid w:val="004A4EB5"/>
    <w:rsid w:val="004A5186"/>
    <w:rsid w:val="004A5697"/>
    <w:rsid w:val="004A5997"/>
    <w:rsid w:val="004A5A6D"/>
    <w:rsid w:val="004A6587"/>
    <w:rsid w:val="004A6996"/>
    <w:rsid w:val="004B0E06"/>
    <w:rsid w:val="004B106F"/>
    <w:rsid w:val="004B129C"/>
    <w:rsid w:val="004B1FE6"/>
    <w:rsid w:val="004B229F"/>
    <w:rsid w:val="004B2BA5"/>
    <w:rsid w:val="004B4328"/>
    <w:rsid w:val="004B6A6F"/>
    <w:rsid w:val="004B6CBC"/>
    <w:rsid w:val="004B709D"/>
    <w:rsid w:val="004C2E69"/>
    <w:rsid w:val="004C33F9"/>
    <w:rsid w:val="004C374F"/>
    <w:rsid w:val="004C3E07"/>
    <w:rsid w:val="004C41B5"/>
    <w:rsid w:val="004C4A13"/>
    <w:rsid w:val="004D20A0"/>
    <w:rsid w:val="004D35C1"/>
    <w:rsid w:val="004D6ECE"/>
    <w:rsid w:val="004E0952"/>
    <w:rsid w:val="004E1651"/>
    <w:rsid w:val="004E4A25"/>
    <w:rsid w:val="004E5D27"/>
    <w:rsid w:val="004E6330"/>
    <w:rsid w:val="004E6A94"/>
    <w:rsid w:val="004E7A0D"/>
    <w:rsid w:val="004F1EBF"/>
    <w:rsid w:val="004F42B8"/>
    <w:rsid w:val="004F6459"/>
    <w:rsid w:val="00500218"/>
    <w:rsid w:val="00500828"/>
    <w:rsid w:val="005011AE"/>
    <w:rsid w:val="005029DF"/>
    <w:rsid w:val="00504E3A"/>
    <w:rsid w:val="00505C85"/>
    <w:rsid w:val="005075EB"/>
    <w:rsid w:val="00511639"/>
    <w:rsid w:val="00520A96"/>
    <w:rsid w:val="00523649"/>
    <w:rsid w:val="00526711"/>
    <w:rsid w:val="00527EC6"/>
    <w:rsid w:val="00530BC7"/>
    <w:rsid w:val="00533A53"/>
    <w:rsid w:val="005362BF"/>
    <w:rsid w:val="005368D6"/>
    <w:rsid w:val="0053730B"/>
    <w:rsid w:val="0054130C"/>
    <w:rsid w:val="00542EFF"/>
    <w:rsid w:val="00543AF8"/>
    <w:rsid w:val="00544471"/>
    <w:rsid w:val="00545BAA"/>
    <w:rsid w:val="00550480"/>
    <w:rsid w:val="00552298"/>
    <w:rsid w:val="00552497"/>
    <w:rsid w:val="00552678"/>
    <w:rsid w:val="00552759"/>
    <w:rsid w:val="0055460D"/>
    <w:rsid w:val="00555606"/>
    <w:rsid w:val="00557F6C"/>
    <w:rsid w:val="00560C2D"/>
    <w:rsid w:val="00560D60"/>
    <w:rsid w:val="00561C6A"/>
    <w:rsid w:val="00564D7B"/>
    <w:rsid w:val="0056557C"/>
    <w:rsid w:val="00565881"/>
    <w:rsid w:val="0056628F"/>
    <w:rsid w:val="00566387"/>
    <w:rsid w:val="005666E1"/>
    <w:rsid w:val="00567AF5"/>
    <w:rsid w:val="0057062F"/>
    <w:rsid w:val="0057199C"/>
    <w:rsid w:val="00572051"/>
    <w:rsid w:val="0057231E"/>
    <w:rsid w:val="005732E3"/>
    <w:rsid w:val="00575429"/>
    <w:rsid w:val="00577719"/>
    <w:rsid w:val="00580A4C"/>
    <w:rsid w:val="00580B6E"/>
    <w:rsid w:val="00581549"/>
    <w:rsid w:val="00583DBD"/>
    <w:rsid w:val="00583E49"/>
    <w:rsid w:val="00584431"/>
    <w:rsid w:val="005848CB"/>
    <w:rsid w:val="00585378"/>
    <w:rsid w:val="00591A05"/>
    <w:rsid w:val="0059390B"/>
    <w:rsid w:val="00594F8A"/>
    <w:rsid w:val="005957CF"/>
    <w:rsid w:val="0059781B"/>
    <w:rsid w:val="00597DA7"/>
    <w:rsid w:val="005A0518"/>
    <w:rsid w:val="005A088A"/>
    <w:rsid w:val="005A0D72"/>
    <w:rsid w:val="005A21BB"/>
    <w:rsid w:val="005A2B81"/>
    <w:rsid w:val="005A2FA3"/>
    <w:rsid w:val="005A3451"/>
    <w:rsid w:val="005A348E"/>
    <w:rsid w:val="005A5BDC"/>
    <w:rsid w:val="005A6179"/>
    <w:rsid w:val="005A6A4A"/>
    <w:rsid w:val="005B0FBB"/>
    <w:rsid w:val="005B5602"/>
    <w:rsid w:val="005B6F09"/>
    <w:rsid w:val="005B798C"/>
    <w:rsid w:val="005B7C41"/>
    <w:rsid w:val="005C01F1"/>
    <w:rsid w:val="005C17CD"/>
    <w:rsid w:val="005C2E18"/>
    <w:rsid w:val="005C3803"/>
    <w:rsid w:val="005C3D5C"/>
    <w:rsid w:val="005C3DB9"/>
    <w:rsid w:val="005C65FF"/>
    <w:rsid w:val="005C6ED2"/>
    <w:rsid w:val="005D2535"/>
    <w:rsid w:val="005D3937"/>
    <w:rsid w:val="005D4C04"/>
    <w:rsid w:val="005D6998"/>
    <w:rsid w:val="005E140D"/>
    <w:rsid w:val="005E2EBA"/>
    <w:rsid w:val="005E4717"/>
    <w:rsid w:val="005E48B0"/>
    <w:rsid w:val="005E7D87"/>
    <w:rsid w:val="005F45B7"/>
    <w:rsid w:val="005F51EF"/>
    <w:rsid w:val="005F6069"/>
    <w:rsid w:val="005F6CC4"/>
    <w:rsid w:val="00600909"/>
    <w:rsid w:val="00601BFB"/>
    <w:rsid w:val="00602CFC"/>
    <w:rsid w:val="00602EE5"/>
    <w:rsid w:val="00603E94"/>
    <w:rsid w:val="006042A6"/>
    <w:rsid w:val="006058A5"/>
    <w:rsid w:val="00605CB7"/>
    <w:rsid w:val="00606549"/>
    <w:rsid w:val="00606D9F"/>
    <w:rsid w:val="00607499"/>
    <w:rsid w:val="0060750F"/>
    <w:rsid w:val="006161F4"/>
    <w:rsid w:val="006169D1"/>
    <w:rsid w:val="00616FC1"/>
    <w:rsid w:val="006174A4"/>
    <w:rsid w:val="00617714"/>
    <w:rsid w:val="00620A99"/>
    <w:rsid w:val="006218F2"/>
    <w:rsid w:val="00622A97"/>
    <w:rsid w:val="006239FC"/>
    <w:rsid w:val="00625298"/>
    <w:rsid w:val="00625543"/>
    <w:rsid w:val="00625E1D"/>
    <w:rsid w:val="00626689"/>
    <w:rsid w:val="0062673A"/>
    <w:rsid w:val="006272E4"/>
    <w:rsid w:val="00627EE5"/>
    <w:rsid w:val="00630B2B"/>
    <w:rsid w:val="00632311"/>
    <w:rsid w:val="006342A4"/>
    <w:rsid w:val="00642996"/>
    <w:rsid w:val="00646361"/>
    <w:rsid w:val="006504B8"/>
    <w:rsid w:val="00650C7C"/>
    <w:rsid w:val="00650F30"/>
    <w:rsid w:val="00653F75"/>
    <w:rsid w:val="00654523"/>
    <w:rsid w:val="006559B4"/>
    <w:rsid w:val="00656883"/>
    <w:rsid w:val="00656DF5"/>
    <w:rsid w:val="0065797E"/>
    <w:rsid w:val="00657ABA"/>
    <w:rsid w:val="00657F6A"/>
    <w:rsid w:val="00661B05"/>
    <w:rsid w:val="00661B8B"/>
    <w:rsid w:val="006625E1"/>
    <w:rsid w:val="00662EE5"/>
    <w:rsid w:val="00663929"/>
    <w:rsid w:val="00663CFC"/>
    <w:rsid w:val="00664924"/>
    <w:rsid w:val="006710F7"/>
    <w:rsid w:val="00671F91"/>
    <w:rsid w:val="00672F92"/>
    <w:rsid w:val="00673C5E"/>
    <w:rsid w:val="00675806"/>
    <w:rsid w:val="00676834"/>
    <w:rsid w:val="006770C2"/>
    <w:rsid w:val="00680386"/>
    <w:rsid w:val="00680C2E"/>
    <w:rsid w:val="00682B9B"/>
    <w:rsid w:val="00685CF1"/>
    <w:rsid w:val="00686CB2"/>
    <w:rsid w:val="00690D27"/>
    <w:rsid w:val="00690E4F"/>
    <w:rsid w:val="0069178B"/>
    <w:rsid w:val="006933BA"/>
    <w:rsid w:val="006937B2"/>
    <w:rsid w:val="006B33C4"/>
    <w:rsid w:val="006B380F"/>
    <w:rsid w:val="006B53C0"/>
    <w:rsid w:val="006B688B"/>
    <w:rsid w:val="006B7FB6"/>
    <w:rsid w:val="006C2DBC"/>
    <w:rsid w:val="006C2E45"/>
    <w:rsid w:val="006C31C6"/>
    <w:rsid w:val="006C32D6"/>
    <w:rsid w:val="006C7742"/>
    <w:rsid w:val="006D1220"/>
    <w:rsid w:val="006D1633"/>
    <w:rsid w:val="006D33BE"/>
    <w:rsid w:val="006D4B31"/>
    <w:rsid w:val="006D6C3F"/>
    <w:rsid w:val="006D7625"/>
    <w:rsid w:val="006D7BCA"/>
    <w:rsid w:val="006D7C2E"/>
    <w:rsid w:val="006E113C"/>
    <w:rsid w:val="006E6C1C"/>
    <w:rsid w:val="006F15DE"/>
    <w:rsid w:val="006F26DA"/>
    <w:rsid w:val="006F352A"/>
    <w:rsid w:val="006F353E"/>
    <w:rsid w:val="006F45A2"/>
    <w:rsid w:val="006F45A4"/>
    <w:rsid w:val="006F54C8"/>
    <w:rsid w:val="0070246A"/>
    <w:rsid w:val="0070297F"/>
    <w:rsid w:val="00703FA9"/>
    <w:rsid w:val="00704AC5"/>
    <w:rsid w:val="007056EE"/>
    <w:rsid w:val="00705F20"/>
    <w:rsid w:val="00706FC7"/>
    <w:rsid w:val="007125E8"/>
    <w:rsid w:val="00713D24"/>
    <w:rsid w:val="0071497A"/>
    <w:rsid w:val="00715775"/>
    <w:rsid w:val="0071750C"/>
    <w:rsid w:val="0071767B"/>
    <w:rsid w:val="00720D96"/>
    <w:rsid w:val="0072264D"/>
    <w:rsid w:val="00727AD0"/>
    <w:rsid w:val="00727CF3"/>
    <w:rsid w:val="00730DB1"/>
    <w:rsid w:val="00730E4A"/>
    <w:rsid w:val="00731242"/>
    <w:rsid w:val="00731DCD"/>
    <w:rsid w:val="00732836"/>
    <w:rsid w:val="007356D9"/>
    <w:rsid w:val="00737BFE"/>
    <w:rsid w:val="00741218"/>
    <w:rsid w:val="00743C4B"/>
    <w:rsid w:val="0074491F"/>
    <w:rsid w:val="007451B2"/>
    <w:rsid w:val="00747932"/>
    <w:rsid w:val="00751C9C"/>
    <w:rsid w:val="00752B48"/>
    <w:rsid w:val="00753A84"/>
    <w:rsid w:val="00757333"/>
    <w:rsid w:val="007574FC"/>
    <w:rsid w:val="00757F84"/>
    <w:rsid w:val="0076104F"/>
    <w:rsid w:val="007617A2"/>
    <w:rsid w:val="0076326D"/>
    <w:rsid w:val="0076342B"/>
    <w:rsid w:val="007638B7"/>
    <w:rsid w:val="00767B1F"/>
    <w:rsid w:val="00767D61"/>
    <w:rsid w:val="00770CDD"/>
    <w:rsid w:val="00770D62"/>
    <w:rsid w:val="00772F07"/>
    <w:rsid w:val="00773CF5"/>
    <w:rsid w:val="007760C5"/>
    <w:rsid w:val="007772FB"/>
    <w:rsid w:val="0077739D"/>
    <w:rsid w:val="007777DC"/>
    <w:rsid w:val="00777FFB"/>
    <w:rsid w:val="00781BB9"/>
    <w:rsid w:val="007860E8"/>
    <w:rsid w:val="00786675"/>
    <w:rsid w:val="0079205E"/>
    <w:rsid w:val="00793321"/>
    <w:rsid w:val="00793934"/>
    <w:rsid w:val="00795EF0"/>
    <w:rsid w:val="00797B8A"/>
    <w:rsid w:val="007A444B"/>
    <w:rsid w:val="007A61FA"/>
    <w:rsid w:val="007A7593"/>
    <w:rsid w:val="007B4A99"/>
    <w:rsid w:val="007B4E2F"/>
    <w:rsid w:val="007B54F4"/>
    <w:rsid w:val="007B7EF9"/>
    <w:rsid w:val="007C0874"/>
    <w:rsid w:val="007C0A87"/>
    <w:rsid w:val="007C622C"/>
    <w:rsid w:val="007C6303"/>
    <w:rsid w:val="007C742A"/>
    <w:rsid w:val="007D06AC"/>
    <w:rsid w:val="007D3B6B"/>
    <w:rsid w:val="007D4422"/>
    <w:rsid w:val="007D5E06"/>
    <w:rsid w:val="007D6E19"/>
    <w:rsid w:val="007E1704"/>
    <w:rsid w:val="007E761A"/>
    <w:rsid w:val="007E7803"/>
    <w:rsid w:val="007F024F"/>
    <w:rsid w:val="007F0B3B"/>
    <w:rsid w:val="007F12DF"/>
    <w:rsid w:val="007F6D47"/>
    <w:rsid w:val="00800A30"/>
    <w:rsid w:val="00801C79"/>
    <w:rsid w:val="0080379B"/>
    <w:rsid w:val="00810231"/>
    <w:rsid w:val="008124AD"/>
    <w:rsid w:val="00812BA6"/>
    <w:rsid w:val="008148E0"/>
    <w:rsid w:val="00816676"/>
    <w:rsid w:val="00817317"/>
    <w:rsid w:val="00820DE0"/>
    <w:rsid w:val="00821604"/>
    <w:rsid w:val="00821C54"/>
    <w:rsid w:val="00821D0A"/>
    <w:rsid w:val="00825C07"/>
    <w:rsid w:val="00826275"/>
    <w:rsid w:val="008265E8"/>
    <w:rsid w:val="008275F8"/>
    <w:rsid w:val="008324D2"/>
    <w:rsid w:val="0083257D"/>
    <w:rsid w:val="008350F4"/>
    <w:rsid w:val="008361DF"/>
    <w:rsid w:val="00837701"/>
    <w:rsid w:val="00840989"/>
    <w:rsid w:val="0084336E"/>
    <w:rsid w:val="00843A5B"/>
    <w:rsid w:val="008507DF"/>
    <w:rsid w:val="00851059"/>
    <w:rsid w:val="00851C71"/>
    <w:rsid w:val="0085225D"/>
    <w:rsid w:val="008532DE"/>
    <w:rsid w:val="00853D11"/>
    <w:rsid w:val="008610E8"/>
    <w:rsid w:val="00863270"/>
    <w:rsid w:val="008654D1"/>
    <w:rsid w:val="00867517"/>
    <w:rsid w:val="00867ED9"/>
    <w:rsid w:val="008701EF"/>
    <w:rsid w:val="00872085"/>
    <w:rsid w:val="00872430"/>
    <w:rsid w:val="00873DEF"/>
    <w:rsid w:val="0088036D"/>
    <w:rsid w:val="00882861"/>
    <w:rsid w:val="0088322F"/>
    <w:rsid w:val="00884640"/>
    <w:rsid w:val="00886BD2"/>
    <w:rsid w:val="00887A0E"/>
    <w:rsid w:val="00887A16"/>
    <w:rsid w:val="00887BEB"/>
    <w:rsid w:val="008914AB"/>
    <w:rsid w:val="00892A0B"/>
    <w:rsid w:val="00895B8D"/>
    <w:rsid w:val="008976B1"/>
    <w:rsid w:val="00897935"/>
    <w:rsid w:val="008A52AC"/>
    <w:rsid w:val="008A67D6"/>
    <w:rsid w:val="008A6857"/>
    <w:rsid w:val="008B0160"/>
    <w:rsid w:val="008B0D82"/>
    <w:rsid w:val="008B27D3"/>
    <w:rsid w:val="008B5831"/>
    <w:rsid w:val="008B6573"/>
    <w:rsid w:val="008C08EC"/>
    <w:rsid w:val="008C23EB"/>
    <w:rsid w:val="008C5C28"/>
    <w:rsid w:val="008C644F"/>
    <w:rsid w:val="008C670F"/>
    <w:rsid w:val="008D01E7"/>
    <w:rsid w:val="008D1358"/>
    <w:rsid w:val="008D3EC2"/>
    <w:rsid w:val="008D4048"/>
    <w:rsid w:val="008D5B43"/>
    <w:rsid w:val="008D5D42"/>
    <w:rsid w:val="008E1E19"/>
    <w:rsid w:val="008E57F5"/>
    <w:rsid w:val="008E58D7"/>
    <w:rsid w:val="008E5C2F"/>
    <w:rsid w:val="008F312E"/>
    <w:rsid w:val="008F3165"/>
    <w:rsid w:val="008F41C3"/>
    <w:rsid w:val="008F654A"/>
    <w:rsid w:val="008F7BA6"/>
    <w:rsid w:val="00900563"/>
    <w:rsid w:val="009008E1"/>
    <w:rsid w:val="0090103F"/>
    <w:rsid w:val="00905372"/>
    <w:rsid w:val="009056C5"/>
    <w:rsid w:val="00905D11"/>
    <w:rsid w:val="00910A3D"/>
    <w:rsid w:val="00911B14"/>
    <w:rsid w:val="00912E17"/>
    <w:rsid w:val="00914779"/>
    <w:rsid w:val="009148A5"/>
    <w:rsid w:val="00914B76"/>
    <w:rsid w:val="00914CC2"/>
    <w:rsid w:val="00916291"/>
    <w:rsid w:val="00916335"/>
    <w:rsid w:val="009163F8"/>
    <w:rsid w:val="00917B39"/>
    <w:rsid w:val="00920063"/>
    <w:rsid w:val="00920B60"/>
    <w:rsid w:val="00921D69"/>
    <w:rsid w:val="00925865"/>
    <w:rsid w:val="009263F6"/>
    <w:rsid w:val="00931C34"/>
    <w:rsid w:val="00931F44"/>
    <w:rsid w:val="00932357"/>
    <w:rsid w:val="00934F57"/>
    <w:rsid w:val="00937876"/>
    <w:rsid w:val="00940B65"/>
    <w:rsid w:val="0094201C"/>
    <w:rsid w:val="00942121"/>
    <w:rsid w:val="00950F18"/>
    <w:rsid w:val="00953FE0"/>
    <w:rsid w:val="009553D2"/>
    <w:rsid w:val="00955AC1"/>
    <w:rsid w:val="00961541"/>
    <w:rsid w:val="00965FC9"/>
    <w:rsid w:val="0096633E"/>
    <w:rsid w:val="00967219"/>
    <w:rsid w:val="00967CD4"/>
    <w:rsid w:val="009714FB"/>
    <w:rsid w:val="00972B21"/>
    <w:rsid w:val="009734AC"/>
    <w:rsid w:val="00974496"/>
    <w:rsid w:val="00975092"/>
    <w:rsid w:val="0097710E"/>
    <w:rsid w:val="009838BA"/>
    <w:rsid w:val="009853A2"/>
    <w:rsid w:val="00985F8F"/>
    <w:rsid w:val="00985FC1"/>
    <w:rsid w:val="00986BB6"/>
    <w:rsid w:val="00987369"/>
    <w:rsid w:val="00992B5D"/>
    <w:rsid w:val="00995FFC"/>
    <w:rsid w:val="00996DC2"/>
    <w:rsid w:val="009A0965"/>
    <w:rsid w:val="009A17A3"/>
    <w:rsid w:val="009A426F"/>
    <w:rsid w:val="009A51C8"/>
    <w:rsid w:val="009A6E57"/>
    <w:rsid w:val="009B0A41"/>
    <w:rsid w:val="009B147F"/>
    <w:rsid w:val="009C1487"/>
    <w:rsid w:val="009C3E96"/>
    <w:rsid w:val="009D1830"/>
    <w:rsid w:val="009D3DEB"/>
    <w:rsid w:val="009D621C"/>
    <w:rsid w:val="009E0584"/>
    <w:rsid w:val="009E24A1"/>
    <w:rsid w:val="009E2C03"/>
    <w:rsid w:val="009E3FCF"/>
    <w:rsid w:val="009E7C67"/>
    <w:rsid w:val="009F17BC"/>
    <w:rsid w:val="009F2510"/>
    <w:rsid w:val="009F3ADD"/>
    <w:rsid w:val="009F5D8E"/>
    <w:rsid w:val="00A04BEC"/>
    <w:rsid w:val="00A06E11"/>
    <w:rsid w:val="00A1053F"/>
    <w:rsid w:val="00A10C80"/>
    <w:rsid w:val="00A130A0"/>
    <w:rsid w:val="00A13EA8"/>
    <w:rsid w:val="00A15802"/>
    <w:rsid w:val="00A16E24"/>
    <w:rsid w:val="00A2118B"/>
    <w:rsid w:val="00A21D5C"/>
    <w:rsid w:val="00A2298D"/>
    <w:rsid w:val="00A2452F"/>
    <w:rsid w:val="00A25605"/>
    <w:rsid w:val="00A25CEE"/>
    <w:rsid w:val="00A25D1A"/>
    <w:rsid w:val="00A26455"/>
    <w:rsid w:val="00A26ABB"/>
    <w:rsid w:val="00A314E8"/>
    <w:rsid w:val="00A368F5"/>
    <w:rsid w:val="00A377CA"/>
    <w:rsid w:val="00A37FA2"/>
    <w:rsid w:val="00A418F4"/>
    <w:rsid w:val="00A4198B"/>
    <w:rsid w:val="00A466A0"/>
    <w:rsid w:val="00A51D08"/>
    <w:rsid w:val="00A53638"/>
    <w:rsid w:val="00A539AF"/>
    <w:rsid w:val="00A53E08"/>
    <w:rsid w:val="00A5596A"/>
    <w:rsid w:val="00A56919"/>
    <w:rsid w:val="00A56CEB"/>
    <w:rsid w:val="00A603F8"/>
    <w:rsid w:val="00A609CD"/>
    <w:rsid w:val="00A622F7"/>
    <w:rsid w:val="00A64040"/>
    <w:rsid w:val="00A641B8"/>
    <w:rsid w:val="00A65980"/>
    <w:rsid w:val="00A677F0"/>
    <w:rsid w:val="00A7319E"/>
    <w:rsid w:val="00A77547"/>
    <w:rsid w:val="00A81106"/>
    <w:rsid w:val="00A82A67"/>
    <w:rsid w:val="00A83233"/>
    <w:rsid w:val="00A868A9"/>
    <w:rsid w:val="00A94927"/>
    <w:rsid w:val="00A9690D"/>
    <w:rsid w:val="00AA0C74"/>
    <w:rsid w:val="00AA18CB"/>
    <w:rsid w:val="00AA449E"/>
    <w:rsid w:val="00AA6D44"/>
    <w:rsid w:val="00AA6F1B"/>
    <w:rsid w:val="00AB25B3"/>
    <w:rsid w:val="00AB26FE"/>
    <w:rsid w:val="00AB49DE"/>
    <w:rsid w:val="00AB5312"/>
    <w:rsid w:val="00AB717D"/>
    <w:rsid w:val="00AC0B23"/>
    <w:rsid w:val="00AC45A2"/>
    <w:rsid w:val="00AC48E0"/>
    <w:rsid w:val="00AD1633"/>
    <w:rsid w:val="00AD1655"/>
    <w:rsid w:val="00AD1A1A"/>
    <w:rsid w:val="00AD1DC5"/>
    <w:rsid w:val="00AD6123"/>
    <w:rsid w:val="00AD7D7C"/>
    <w:rsid w:val="00AE56AA"/>
    <w:rsid w:val="00AF02DD"/>
    <w:rsid w:val="00AF2F7C"/>
    <w:rsid w:val="00AF59E3"/>
    <w:rsid w:val="00AF6EB6"/>
    <w:rsid w:val="00AF743F"/>
    <w:rsid w:val="00AF77B9"/>
    <w:rsid w:val="00B0100B"/>
    <w:rsid w:val="00B011CB"/>
    <w:rsid w:val="00B02DB8"/>
    <w:rsid w:val="00B05DC6"/>
    <w:rsid w:val="00B064BF"/>
    <w:rsid w:val="00B074FA"/>
    <w:rsid w:val="00B11832"/>
    <w:rsid w:val="00B1488B"/>
    <w:rsid w:val="00B1593B"/>
    <w:rsid w:val="00B17706"/>
    <w:rsid w:val="00B20E92"/>
    <w:rsid w:val="00B24ADD"/>
    <w:rsid w:val="00B24F23"/>
    <w:rsid w:val="00B24F76"/>
    <w:rsid w:val="00B26B89"/>
    <w:rsid w:val="00B27628"/>
    <w:rsid w:val="00B300B0"/>
    <w:rsid w:val="00B302CE"/>
    <w:rsid w:val="00B35970"/>
    <w:rsid w:val="00B3652D"/>
    <w:rsid w:val="00B36649"/>
    <w:rsid w:val="00B4268A"/>
    <w:rsid w:val="00B431D7"/>
    <w:rsid w:val="00B50197"/>
    <w:rsid w:val="00B50B09"/>
    <w:rsid w:val="00B51F4B"/>
    <w:rsid w:val="00B520BA"/>
    <w:rsid w:val="00B525E7"/>
    <w:rsid w:val="00B53AE8"/>
    <w:rsid w:val="00B55352"/>
    <w:rsid w:val="00B60854"/>
    <w:rsid w:val="00B63CB2"/>
    <w:rsid w:val="00B65007"/>
    <w:rsid w:val="00B679B4"/>
    <w:rsid w:val="00B70BC3"/>
    <w:rsid w:val="00B7122D"/>
    <w:rsid w:val="00B71572"/>
    <w:rsid w:val="00B71FE2"/>
    <w:rsid w:val="00B72976"/>
    <w:rsid w:val="00B75122"/>
    <w:rsid w:val="00B7658D"/>
    <w:rsid w:val="00B771A4"/>
    <w:rsid w:val="00B80479"/>
    <w:rsid w:val="00B80A3F"/>
    <w:rsid w:val="00B80C61"/>
    <w:rsid w:val="00B849FE"/>
    <w:rsid w:val="00B87555"/>
    <w:rsid w:val="00B91376"/>
    <w:rsid w:val="00B94229"/>
    <w:rsid w:val="00B94354"/>
    <w:rsid w:val="00B955FC"/>
    <w:rsid w:val="00B97AA6"/>
    <w:rsid w:val="00BA072F"/>
    <w:rsid w:val="00BA0B5B"/>
    <w:rsid w:val="00BA4BEC"/>
    <w:rsid w:val="00BA5482"/>
    <w:rsid w:val="00BA5A14"/>
    <w:rsid w:val="00BA627E"/>
    <w:rsid w:val="00BA7BD5"/>
    <w:rsid w:val="00BB23F7"/>
    <w:rsid w:val="00BB36BC"/>
    <w:rsid w:val="00BB7DB1"/>
    <w:rsid w:val="00BC1462"/>
    <w:rsid w:val="00BC1A20"/>
    <w:rsid w:val="00BC1A33"/>
    <w:rsid w:val="00BC3ED1"/>
    <w:rsid w:val="00BC4834"/>
    <w:rsid w:val="00BC6C8C"/>
    <w:rsid w:val="00BC6FB6"/>
    <w:rsid w:val="00BD0EB3"/>
    <w:rsid w:val="00BD2627"/>
    <w:rsid w:val="00BD2978"/>
    <w:rsid w:val="00BD7E36"/>
    <w:rsid w:val="00BE0655"/>
    <w:rsid w:val="00BE0BC9"/>
    <w:rsid w:val="00BE3C45"/>
    <w:rsid w:val="00BE566E"/>
    <w:rsid w:val="00BE5942"/>
    <w:rsid w:val="00BE68A7"/>
    <w:rsid w:val="00BF00B3"/>
    <w:rsid w:val="00BF2F75"/>
    <w:rsid w:val="00BF4AC8"/>
    <w:rsid w:val="00BF54E4"/>
    <w:rsid w:val="00BF615D"/>
    <w:rsid w:val="00BF6DCB"/>
    <w:rsid w:val="00C0060B"/>
    <w:rsid w:val="00C05232"/>
    <w:rsid w:val="00C054B8"/>
    <w:rsid w:val="00C067CF"/>
    <w:rsid w:val="00C1178F"/>
    <w:rsid w:val="00C1321B"/>
    <w:rsid w:val="00C13AA0"/>
    <w:rsid w:val="00C13BFE"/>
    <w:rsid w:val="00C161C6"/>
    <w:rsid w:val="00C16ECF"/>
    <w:rsid w:val="00C177F7"/>
    <w:rsid w:val="00C20BB9"/>
    <w:rsid w:val="00C22B25"/>
    <w:rsid w:val="00C24691"/>
    <w:rsid w:val="00C308A6"/>
    <w:rsid w:val="00C3094A"/>
    <w:rsid w:val="00C33577"/>
    <w:rsid w:val="00C34758"/>
    <w:rsid w:val="00C36026"/>
    <w:rsid w:val="00C40025"/>
    <w:rsid w:val="00C40899"/>
    <w:rsid w:val="00C42054"/>
    <w:rsid w:val="00C43313"/>
    <w:rsid w:val="00C43C2D"/>
    <w:rsid w:val="00C44DBF"/>
    <w:rsid w:val="00C47361"/>
    <w:rsid w:val="00C47974"/>
    <w:rsid w:val="00C51921"/>
    <w:rsid w:val="00C51EDB"/>
    <w:rsid w:val="00C52691"/>
    <w:rsid w:val="00C5303F"/>
    <w:rsid w:val="00C6228B"/>
    <w:rsid w:val="00C63133"/>
    <w:rsid w:val="00C63814"/>
    <w:rsid w:val="00C647DA"/>
    <w:rsid w:val="00C7085B"/>
    <w:rsid w:val="00C70C1C"/>
    <w:rsid w:val="00C716A6"/>
    <w:rsid w:val="00C72261"/>
    <w:rsid w:val="00C73540"/>
    <w:rsid w:val="00C740F4"/>
    <w:rsid w:val="00C7441D"/>
    <w:rsid w:val="00C774EA"/>
    <w:rsid w:val="00C8022C"/>
    <w:rsid w:val="00C802BB"/>
    <w:rsid w:val="00C808DA"/>
    <w:rsid w:val="00C8408E"/>
    <w:rsid w:val="00C92302"/>
    <w:rsid w:val="00C95654"/>
    <w:rsid w:val="00C971AE"/>
    <w:rsid w:val="00C977F2"/>
    <w:rsid w:val="00CA0548"/>
    <w:rsid w:val="00CA47A6"/>
    <w:rsid w:val="00CA751C"/>
    <w:rsid w:val="00CB0415"/>
    <w:rsid w:val="00CB1908"/>
    <w:rsid w:val="00CB25E2"/>
    <w:rsid w:val="00CB2E98"/>
    <w:rsid w:val="00CB4B19"/>
    <w:rsid w:val="00CB56DE"/>
    <w:rsid w:val="00CB5760"/>
    <w:rsid w:val="00CB5EFB"/>
    <w:rsid w:val="00CB64FA"/>
    <w:rsid w:val="00CB6F4D"/>
    <w:rsid w:val="00CC1306"/>
    <w:rsid w:val="00CC19E9"/>
    <w:rsid w:val="00CC1E12"/>
    <w:rsid w:val="00CC2ED3"/>
    <w:rsid w:val="00CC4265"/>
    <w:rsid w:val="00CC47EE"/>
    <w:rsid w:val="00CC6264"/>
    <w:rsid w:val="00CC7ECA"/>
    <w:rsid w:val="00CD0B48"/>
    <w:rsid w:val="00CD6FC3"/>
    <w:rsid w:val="00CE01EF"/>
    <w:rsid w:val="00CE06C8"/>
    <w:rsid w:val="00CE0C0A"/>
    <w:rsid w:val="00CE1330"/>
    <w:rsid w:val="00CE3D8B"/>
    <w:rsid w:val="00CE6842"/>
    <w:rsid w:val="00CE71BB"/>
    <w:rsid w:val="00CF0E4F"/>
    <w:rsid w:val="00CF24B0"/>
    <w:rsid w:val="00CF48B4"/>
    <w:rsid w:val="00CF6835"/>
    <w:rsid w:val="00D0360B"/>
    <w:rsid w:val="00D03E26"/>
    <w:rsid w:val="00D0533C"/>
    <w:rsid w:val="00D05C4B"/>
    <w:rsid w:val="00D06EB2"/>
    <w:rsid w:val="00D07FD9"/>
    <w:rsid w:val="00D115CA"/>
    <w:rsid w:val="00D11CED"/>
    <w:rsid w:val="00D12F19"/>
    <w:rsid w:val="00D20FCC"/>
    <w:rsid w:val="00D21089"/>
    <w:rsid w:val="00D22BF2"/>
    <w:rsid w:val="00D245F7"/>
    <w:rsid w:val="00D25D2C"/>
    <w:rsid w:val="00D25E0F"/>
    <w:rsid w:val="00D279C8"/>
    <w:rsid w:val="00D312E4"/>
    <w:rsid w:val="00D322CA"/>
    <w:rsid w:val="00D32EE3"/>
    <w:rsid w:val="00D34B84"/>
    <w:rsid w:val="00D35958"/>
    <w:rsid w:val="00D37A38"/>
    <w:rsid w:val="00D42BCE"/>
    <w:rsid w:val="00D43CBD"/>
    <w:rsid w:val="00D4447C"/>
    <w:rsid w:val="00D4466A"/>
    <w:rsid w:val="00D4563E"/>
    <w:rsid w:val="00D53519"/>
    <w:rsid w:val="00D53A89"/>
    <w:rsid w:val="00D53D30"/>
    <w:rsid w:val="00D55480"/>
    <w:rsid w:val="00D56CC2"/>
    <w:rsid w:val="00D672CD"/>
    <w:rsid w:val="00D70B36"/>
    <w:rsid w:val="00D746D4"/>
    <w:rsid w:val="00D75204"/>
    <w:rsid w:val="00D75389"/>
    <w:rsid w:val="00D76009"/>
    <w:rsid w:val="00D76B3A"/>
    <w:rsid w:val="00D77936"/>
    <w:rsid w:val="00D82C4F"/>
    <w:rsid w:val="00D856A2"/>
    <w:rsid w:val="00D8752B"/>
    <w:rsid w:val="00D87C47"/>
    <w:rsid w:val="00D92E3F"/>
    <w:rsid w:val="00D97A9C"/>
    <w:rsid w:val="00D97B03"/>
    <w:rsid w:val="00D97CEA"/>
    <w:rsid w:val="00DA1C93"/>
    <w:rsid w:val="00DB0854"/>
    <w:rsid w:val="00DB1546"/>
    <w:rsid w:val="00DB15C4"/>
    <w:rsid w:val="00DB1E66"/>
    <w:rsid w:val="00DB645A"/>
    <w:rsid w:val="00DB6BA1"/>
    <w:rsid w:val="00DB715E"/>
    <w:rsid w:val="00DB75F8"/>
    <w:rsid w:val="00DC0D12"/>
    <w:rsid w:val="00DC1791"/>
    <w:rsid w:val="00DC32A5"/>
    <w:rsid w:val="00DD5720"/>
    <w:rsid w:val="00DD72A2"/>
    <w:rsid w:val="00DD76D9"/>
    <w:rsid w:val="00DE0A02"/>
    <w:rsid w:val="00DE21CA"/>
    <w:rsid w:val="00DE38CD"/>
    <w:rsid w:val="00DE41DB"/>
    <w:rsid w:val="00DE76E5"/>
    <w:rsid w:val="00DF3AAE"/>
    <w:rsid w:val="00DF5A3D"/>
    <w:rsid w:val="00E000D9"/>
    <w:rsid w:val="00E0051B"/>
    <w:rsid w:val="00E0064B"/>
    <w:rsid w:val="00E00A1F"/>
    <w:rsid w:val="00E02DD1"/>
    <w:rsid w:val="00E057F1"/>
    <w:rsid w:val="00E05F72"/>
    <w:rsid w:val="00E11164"/>
    <w:rsid w:val="00E145CF"/>
    <w:rsid w:val="00E14B48"/>
    <w:rsid w:val="00E14D7D"/>
    <w:rsid w:val="00E158D3"/>
    <w:rsid w:val="00E1773C"/>
    <w:rsid w:val="00E22BEF"/>
    <w:rsid w:val="00E23ECF"/>
    <w:rsid w:val="00E2535B"/>
    <w:rsid w:val="00E25539"/>
    <w:rsid w:val="00E326FD"/>
    <w:rsid w:val="00E33301"/>
    <w:rsid w:val="00E33924"/>
    <w:rsid w:val="00E34BFB"/>
    <w:rsid w:val="00E364D7"/>
    <w:rsid w:val="00E372DB"/>
    <w:rsid w:val="00E37EB7"/>
    <w:rsid w:val="00E40A2D"/>
    <w:rsid w:val="00E4125B"/>
    <w:rsid w:val="00E4139F"/>
    <w:rsid w:val="00E418D7"/>
    <w:rsid w:val="00E447C9"/>
    <w:rsid w:val="00E45B0E"/>
    <w:rsid w:val="00E46727"/>
    <w:rsid w:val="00E46F4B"/>
    <w:rsid w:val="00E506A7"/>
    <w:rsid w:val="00E50DC3"/>
    <w:rsid w:val="00E511E0"/>
    <w:rsid w:val="00E52E31"/>
    <w:rsid w:val="00E53770"/>
    <w:rsid w:val="00E54165"/>
    <w:rsid w:val="00E60354"/>
    <w:rsid w:val="00E61CD8"/>
    <w:rsid w:val="00E61E2B"/>
    <w:rsid w:val="00E6310A"/>
    <w:rsid w:val="00E643C3"/>
    <w:rsid w:val="00E67FD4"/>
    <w:rsid w:val="00E71456"/>
    <w:rsid w:val="00E72EFE"/>
    <w:rsid w:val="00E746D1"/>
    <w:rsid w:val="00E7525E"/>
    <w:rsid w:val="00E75E4A"/>
    <w:rsid w:val="00E77269"/>
    <w:rsid w:val="00E77CB2"/>
    <w:rsid w:val="00E8002F"/>
    <w:rsid w:val="00E81F6A"/>
    <w:rsid w:val="00E86C9D"/>
    <w:rsid w:val="00E878E5"/>
    <w:rsid w:val="00E90682"/>
    <w:rsid w:val="00E90A10"/>
    <w:rsid w:val="00E91D5F"/>
    <w:rsid w:val="00E92638"/>
    <w:rsid w:val="00E926D9"/>
    <w:rsid w:val="00E92ACB"/>
    <w:rsid w:val="00E93D30"/>
    <w:rsid w:val="00E94CE5"/>
    <w:rsid w:val="00EA071B"/>
    <w:rsid w:val="00EA0BA0"/>
    <w:rsid w:val="00EA12DA"/>
    <w:rsid w:val="00EA4724"/>
    <w:rsid w:val="00EA5706"/>
    <w:rsid w:val="00EA6971"/>
    <w:rsid w:val="00EA753D"/>
    <w:rsid w:val="00EB24D7"/>
    <w:rsid w:val="00EB6257"/>
    <w:rsid w:val="00EB6598"/>
    <w:rsid w:val="00EB735B"/>
    <w:rsid w:val="00EC0269"/>
    <w:rsid w:val="00EC064A"/>
    <w:rsid w:val="00EC24F9"/>
    <w:rsid w:val="00EC2948"/>
    <w:rsid w:val="00EC707D"/>
    <w:rsid w:val="00ED0239"/>
    <w:rsid w:val="00ED37F5"/>
    <w:rsid w:val="00ED5D66"/>
    <w:rsid w:val="00EE1B1C"/>
    <w:rsid w:val="00EE227F"/>
    <w:rsid w:val="00EE2891"/>
    <w:rsid w:val="00EE347D"/>
    <w:rsid w:val="00EE4EE5"/>
    <w:rsid w:val="00EE7E6B"/>
    <w:rsid w:val="00EF269B"/>
    <w:rsid w:val="00EF3984"/>
    <w:rsid w:val="00EF5BF2"/>
    <w:rsid w:val="00EF72D6"/>
    <w:rsid w:val="00EF7AEA"/>
    <w:rsid w:val="00F000C7"/>
    <w:rsid w:val="00F04693"/>
    <w:rsid w:val="00F07321"/>
    <w:rsid w:val="00F11912"/>
    <w:rsid w:val="00F12575"/>
    <w:rsid w:val="00F13695"/>
    <w:rsid w:val="00F22155"/>
    <w:rsid w:val="00F221B2"/>
    <w:rsid w:val="00F27A6B"/>
    <w:rsid w:val="00F307F9"/>
    <w:rsid w:val="00F32273"/>
    <w:rsid w:val="00F34CC2"/>
    <w:rsid w:val="00F40A06"/>
    <w:rsid w:val="00F40FE7"/>
    <w:rsid w:val="00F41979"/>
    <w:rsid w:val="00F43903"/>
    <w:rsid w:val="00F511AF"/>
    <w:rsid w:val="00F5140B"/>
    <w:rsid w:val="00F52413"/>
    <w:rsid w:val="00F5340D"/>
    <w:rsid w:val="00F53854"/>
    <w:rsid w:val="00F558F3"/>
    <w:rsid w:val="00F56D62"/>
    <w:rsid w:val="00F6159C"/>
    <w:rsid w:val="00F6307E"/>
    <w:rsid w:val="00F6438B"/>
    <w:rsid w:val="00F65EC2"/>
    <w:rsid w:val="00F704F3"/>
    <w:rsid w:val="00F70A05"/>
    <w:rsid w:val="00F75522"/>
    <w:rsid w:val="00F7555C"/>
    <w:rsid w:val="00F80DBE"/>
    <w:rsid w:val="00F825CA"/>
    <w:rsid w:val="00F82D6E"/>
    <w:rsid w:val="00F91093"/>
    <w:rsid w:val="00F91FC4"/>
    <w:rsid w:val="00F93E33"/>
    <w:rsid w:val="00F965EB"/>
    <w:rsid w:val="00FA0608"/>
    <w:rsid w:val="00FA331A"/>
    <w:rsid w:val="00FA6C88"/>
    <w:rsid w:val="00FA7262"/>
    <w:rsid w:val="00FB0715"/>
    <w:rsid w:val="00FB0C5B"/>
    <w:rsid w:val="00FB43CD"/>
    <w:rsid w:val="00FB5C0A"/>
    <w:rsid w:val="00FC06CB"/>
    <w:rsid w:val="00FC15A1"/>
    <w:rsid w:val="00FC2BEF"/>
    <w:rsid w:val="00FC3298"/>
    <w:rsid w:val="00FC42A4"/>
    <w:rsid w:val="00FC51FF"/>
    <w:rsid w:val="00FC59E2"/>
    <w:rsid w:val="00FC5FF7"/>
    <w:rsid w:val="00FC6467"/>
    <w:rsid w:val="00FC78A9"/>
    <w:rsid w:val="00FD2289"/>
    <w:rsid w:val="00FE2C68"/>
    <w:rsid w:val="00FE3881"/>
    <w:rsid w:val="00FE4817"/>
    <w:rsid w:val="00FE66AD"/>
    <w:rsid w:val="00FE7024"/>
    <w:rsid w:val="00FE74D2"/>
    <w:rsid w:val="00FF2624"/>
    <w:rsid w:val="00FF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C7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0C7C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0C7C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0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0C7C"/>
    <w:rPr>
      <w:rFonts w:eastAsia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0C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50C7C"/>
    <w:pPr>
      <w:ind w:firstLineChars="200" w:firstLine="420"/>
    </w:pPr>
  </w:style>
  <w:style w:type="table" w:styleId="a4">
    <w:name w:val="Table Grid"/>
    <w:basedOn w:val="a1"/>
    <w:uiPriority w:val="59"/>
    <w:rsid w:val="00EA12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B6F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B6F0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B6F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B6F09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C6FB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BC6FB6"/>
  </w:style>
  <w:style w:type="character" w:styleId="a7">
    <w:name w:val="Hyperlink"/>
    <w:basedOn w:val="a0"/>
    <w:uiPriority w:val="99"/>
    <w:unhideWhenUsed/>
    <w:rsid w:val="00BC6FB6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BC6FB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BC6FB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C6FB6"/>
    <w:rPr>
      <w:sz w:val="18"/>
      <w:szCs w:val="18"/>
    </w:rPr>
  </w:style>
  <w:style w:type="table" w:styleId="-1">
    <w:name w:val="Light Shading Accent 1"/>
    <w:basedOn w:val="a1"/>
    <w:uiPriority w:val="60"/>
    <w:rsid w:val="008507DF"/>
    <w:rPr>
      <w:rFonts w:eastAsia="Times New Roman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3Char">
    <w:name w:val="标题 3 Char"/>
    <w:basedOn w:val="a0"/>
    <w:link w:val="3"/>
    <w:uiPriority w:val="9"/>
    <w:rsid w:val="006710F7"/>
    <w:rPr>
      <w:b/>
      <w:bCs/>
      <w:sz w:val="32"/>
      <w:szCs w:val="32"/>
    </w:rPr>
  </w:style>
  <w:style w:type="table" w:styleId="-3">
    <w:name w:val="Light List Accent 3"/>
    <w:basedOn w:val="a1"/>
    <w:uiPriority w:val="61"/>
    <w:rsid w:val="003747E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9">
    <w:name w:val="Normal (Web)"/>
    <w:basedOn w:val="a"/>
    <w:uiPriority w:val="99"/>
    <w:unhideWhenUsed/>
    <w:rsid w:val="005A34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C7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0C7C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0C7C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0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0C7C"/>
    <w:rPr>
      <w:rFonts w:eastAsia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0C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50C7C"/>
    <w:pPr>
      <w:ind w:firstLineChars="200" w:firstLine="420"/>
    </w:pPr>
  </w:style>
  <w:style w:type="table" w:styleId="a4">
    <w:name w:val="Table Grid"/>
    <w:basedOn w:val="a1"/>
    <w:uiPriority w:val="59"/>
    <w:rsid w:val="00EA12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B6F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B6F0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B6F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B6F09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C6FB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BC6FB6"/>
  </w:style>
  <w:style w:type="character" w:styleId="a7">
    <w:name w:val="Hyperlink"/>
    <w:basedOn w:val="a0"/>
    <w:uiPriority w:val="99"/>
    <w:unhideWhenUsed/>
    <w:rsid w:val="00BC6FB6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BC6FB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BC6FB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C6FB6"/>
    <w:rPr>
      <w:sz w:val="18"/>
      <w:szCs w:val="18"/>
    </w:rPr>
  </w:style>
  <w:style w:type="table" w:styleId="-1">
    <w:name w:val="Light Shading Accent 1"/>
    <w:basedOn w:val="a1"/>
    <w:uiPriority w:val="60"/>
    <w:rsid w:val="008507DF"/>
    <w:rPr>
      <w:rFonts w:eastAsia="Times New Roman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3Char">
    <w:name w:val="标题 3 Char"/>
    <w:basedOn w:val="a0"/>
    <w:link w:val="3"/>
    <w:uiPriority w:val="9"/>
    <w:rsid w:val="006710F7"/>
    <w:rPr>
      <w:b/>
      <w:bCs/>
      <w:sz w:val="32"/>
      <w:szCs w:val="32"/>
    </w:rPr>
  </w:style>
  <w:style w:type="table" w:styleId="-3">
    <w:name w:val="Light List Accent 3"/>
    <w:basedOn w:val="a1"/>
    <w:uiPriority w:val="61"/>
    <w:rsid w:val="003747E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9">
    <w:name w:val="Normal (Web)"/>
    <w:basedOn w:val="a"/>
    <w:uiPriority w:val="99"/>
    <w:unhideWhenUsed/>
    <w:rsid w:val="005A34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21265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0848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5256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56883-F1BB-46C2-A486-88D0E32B6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7</Pages>
  <Words>1212</Words>
  <Characters>6914</Characters>
  <Application>Microsoft Office Word</Application>
  <DocSecurity>0</DocSecurity>
  <Lines>57</Lines>
  <Paragraphs>16</Paragraphs>
  <ScaleCrop>false</ScaleCrop>
  <Company/>
  <LinksUpToDate>false</LinksUpToDate>
  <CharactersWithSpaces>8110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26</cp:revision>
  <dcterms:created xsi:type="dcterms:W3CDTF">2017-12-20T09:20:00Z</dcterms:created>
  <dcterms:modified xsi:type="dcterms:W3CDTF">2018-01-04T07:29:00Z</dcterms:modified>
</cp:coreProperties>
</file>